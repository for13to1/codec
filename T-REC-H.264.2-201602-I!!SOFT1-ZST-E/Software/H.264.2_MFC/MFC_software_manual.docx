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A2379" w14:textId="77777777" w:rsidR="006E2A58" w:rsidRDefault="002C7673" w:rsidP="00A930C0">
      <w:pPr>
        <w:jc w:val="center"/>
        <w:outlineLvl w:val="0"/>
        <w:rPr>
          <w:b/>
          <w:bCs/>
          <w:caps/>
          <w:sz w:val="32"/>
          <w:szCs w:val="32"/>
        </w:rPr>
      </w:pPr>
      <w:r w:rsidRPr="00907B20">
        <w:rPr>
          <w:b/>
          <w:bCs/>
          <w:caps/>
          <w:sz w:val="32"/>
          <w:szCs w:val="32"/>
        </w:rPr>
        <w:fldChar w:fldCharType="begin" w:fldLock="1"/>
      </w:r>
      <w:r w:rsidRPr="00907B20">
        <w:rPr>
          <w:b/>
          <w:bCs/>
          <w:caps/>
          <w:sz w:val="32"/>
          <w:szCs w:val="32"/>
        </w:rPr>
        <w:instrText xml:space="preserve"> SUbject \* MERGEFORMAT </w:instrText>
      </w:r>
      <w:r w:rsidRPr="00907B20">
        <w:rPr>
          <w:b/>
          <w:bCs/>
          <w:caps/>
          <w:sz w:val="32"/>
          <w:szCs w:val="32"/>
        </w:rPr>
        <w:fldChar w:fldCharType="separate"/>
      </w:r>
      <w:bookmarkStart w:id="0" w:name="_Toc369611070"/>
      <w:r w:rsidR="00173009">
        <w:rPr>
          <w:b/>
          <w:bCs/>
          <w:caps/>
          <w:sz w:val="32"/>
          <w:szCs w:val="32"/>
        </w:rPr>
        <w:t>MFC</w:t>
      </w:r>
      <w:r w:rsidR="001C0854">
        <w:rPr>
          <w:b/>
          <w:bCs/>
          <w:caps/>
          <w:sz w:val="32"/>
          <w:szCs w:val="32"/>
        </w:rPr>
        <w:t xml:space="preserve"> </w:t>
      </w:r>
      <w:r w:rsidR="008B561B">
        <w:rPr>
          <w:b/>
          <w:bCs/>
          <w:caps/>
          <w:sz w:val="32"/>
          <w:szCs w:val="32"/>
        </w:rPr>
        <w:t>Reference Software Manual</w:t>
      </w:r>
      <w:bookmarkEnd w:id="0"/>
      <w:r w:rsidRPr="00907B20">
        <w:rPr>
          <w:b/>
          <w:bCs/>
          <w:caps/>
          <w:sz w:val="32"/>
          <w:szCs w:val="32"/>
        </w:rPr>
        <w:fldChar w:fldCharType="end"/>
      </w:r>
      <w:r w:rsidR="001C0854">
        <w:rPr>
          <w:b/>
          <w:bCs/>
          <w:caps/>
          <w:sz w:val="32"/>
          <w:szCs w:val="32"/>
        </w:rPr>
        <w:t xml:space="preserve"> </w:t>
      </w:r>
    </w:p>
    <w:p w14:paraId="610DD705" w14:textId="3C5B636D" w:rsidR="00395F77" w:rsidRDefault="00395F77" w:rsidP="00062597">
      <w:pPr>
        <w:jc w:val="center"/>
        <w:outlineLvl w:val="0"/>
      </w:pPr>
      <w:bookmarkStart w:id="1" w:name="_Toc369611071"/>
      <w:r w:rsidRPr="00907B20">
        <w:rPr>
          <w:b/>
          <w:bCs/>
          <w:sz w:val="28"/>
          <w:szCs w:val="28"/>
        </w:rPr>
        <w:t>TABLE OF CONTENTS</w:t>
      </w:r>
      <w:r w:rsidR="003A1D30">
        <w:rPr>
          <w:rStyle w:val="FootnoteReference"/>
          <w:b/>
          <w:bCs/>
          <w:sz w:val="28"/>
          <w:szCs w:val="28"/>
        </w:rPr>
        <w:footnoteReference w:id="1"/>
      </w:r>
      <w:bookmarkEnd w:id="1"/>
    </w:p>
    <w:p w14:paraId="4BFA5973" w14:textId="77777777" w:rsidR="00395F77" w:rsidRPr="00907B20" w:rsidRDefault="00395F77" w:rsidP="00A930C0">
      <w:pPr>
        <w:jc w:val="right"/>
        <w:outlineLvl w:val="0"/>
        <w:rPr>
          <w:u w:val="single"/>
        </w:rPr>
      </w:pPr>
      <w:bookmarkStart w:id="2" w:name="_Toc369611072"/>
      <w:r w:rsidRPr="00907B20">
        <w:rPr>
          <w:u w:val="single"/>
        </w:rPr>
        <w:t>Page #</w:t>
      </w:r>
      <w:bookmarkEnd w:id="2"/>
    </w:p>
    <w:p w14:paraId="5E465FFA" w14:textId="77777777" w:rsidR="00395F77" w:rsidRPr="00907B20" w:rsidRDefault="00395F77"/>
    <w:p w14:paraId="4CDCD36F" w14:textId="77777777" w:rsidR="00A70E39" w:rsidRDefault="00A70E39">
      <w:pPr>
        <w:pStyle w:val="TOCHeading"/>
      </w:pPr>
      <w:r>
        <w:t>Contents</w:t>
      </w:r>
    </w:p>
    <w:p w14:paraId="72B539BD" w14:textId="77777777" w:rsidR="00D147C6" w:rsidRDefault="00A70E39">
      <w:pPr>
        <w:pStyle w:val="TOC1"/>
        <w:tabs>
          <w:tab w:val="right" w:leader="dot" w:pos="9350"/>
        </w:tabs>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369611070" w:history="1">
        <w:r w:rsidR="00D147C6" w:rsidRPr="00503211">
          <w:rPr>
            <w:rStyle w:val="Hyperlink"/>
          </w:rPr>
          <w:t>MFC Reference Software Manual</w:t>
        </w:r>
        <w:r w:rsidR="00D147C6">
          <w:rPr>
            <w:webHidden/>
          </w:rPr>
          <w:tab/>
        </w:r>
        <w:r w:rsidR="00D147C6">
          <w:rPr>
            <w:webHidden/>
          </w:rPr>
          <w:fldChar w:fldCharType="begin"/>
        </w:r>
        <w:r w:rsidR="00D147C6">
          <w:rPr>
            <w:webHidden/>
          </w:rPr>
          <w:instrText xml:space="preserve"> PAGEREF _Toc369611070 \h </w:instrText>
        </w:r>
        <w:r w:rsidR="00D147C6">
          <w:rPr>
            <w:webHidden/>
          </w:rPr>
        </w:r>
        <w:r w:rsidR="00D147C6">
          <w:rPr>
            <w:webHidden/>
          </w:rPr>
          <w:fldChar w:fldCharType="separate"/>
        </w:r>
        <w:r w:rsidR="00D147C6">
          <w:rPr>
            <w:webHidden/>
          </w:rPr>
          <w:t>i</w:t>
        </w:r>
        <w:r w:rsidR="00D147C6">
          <w:rPr>
            <w:webHidden/>
          </w:rPr>
          <w:fldChar w:fldCharType="end"/>
        </w:r>
      </w:hyperlink>
    </w:p>
    <w:p w14:paraId="2D74F56E"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71" w:history="1">
        <w:r w:rsidRPr="00503211">
          <w:rPr>
            <w:rStyle w:val="Hyperlink"/>
          </w:rPr>
          <w:t>TABLE OF CONTENTS</w:t>
        </w:r>
        <w:r>
          <w:rPr>
            <w:webHidden/>
          </w:rPr>
          <w:tab/>
        </w:r>
        <w:r>
          <w:rPr>
            <w:webHidden/>
          </w:rPr>
          <w:fldChar w:fldCharType="begin"/>
        </w:r>
        <w:r>
          <w:rPr>
            <w:webHidden/>
          </w:rPr>
          <w:instrText xml:space="preserve"> PAGEREF _Toc369611071 \h </w:instrText>
        </w:r>
        <w:r>
          <w:rPr>
            <w:webHidden/>
          </w:rPr>
        </w:r>
        <w:r>
          <w:rPr>
            <w:webHidden/>
          </w:rPr>
          <w:fldChar w:fldCharType="separate"/>
        </w:r>
        <w:r>
          <w:rPr>
            <w:webHidden/>
          </w:rPr>
          <w:t>i</w:t>
        </w:r>
        <w:r>
          <w:rPr>
            <w:webHidden/>
          </w:rPr>
          <w:fldChar w:fldCharType="end"/>
        </w:r>
      </w:hyperlink>
    </w:p>
    <w:p w14:paraId="7AF85AD8"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72" w:history="1">
        <w:r w:rsidRPr="00503211">
          <w:rPr>
            <w:rStyle w:val="Hyperlink"/>
          </w:rPr>
          <w:t>Page #</w:t>
        </w:r>
        <w:r>
          <w:rPr>
            <w:webHidden/>
          </w:rPr>
          <w:tab/>
        </w:r>
        <w:r>
          <w:rPr>
            <w:webHidden/>
          </w:rPr>
          <w:fldChar w:fldCharType="begin"/>
        </w:r>
        <w:r>
          <w:rPr>
            <w:webHidden/>
          </w:rPr>
          <w:instrText xml:space="preserve"> PAGEREF _Toc369611072 \h </w:instrText>
        </w:r>
        <w:r>
          <w:rPr>
            <w:webHidden/>
          </w:rPr>
        </w:r>
        <w:r>
          <w:rPr>
            <w:webHidden/>
          </w:rPr>
          <w:fldChar w:fldCharType="separate"/>
        </w:r>
        <w:r>
          <w:rPr>
            <w:webHidden/>
          </w:rPr>
          <w:t>i</w:t>
        </w:r>
        <w:r>
          <w:rPr>
            <w:webHidden/>
          </w:rPr>
          <w:fldChar w:fldCharType="end"/>
        </w:r>
      </w:hyperlink>
    </w:p>
    <w:p w14:paraId="24C2012A"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073" w:history="1">
        <w:r w:rsidRPr="00503211">
          <w:rPr>
            <w:rStyle w:val="Hyperlink"/>
          </w:rPr>
          <w:t>1.</w:t>
        </w:r>
        <w:r>
          <w:rPr>
            <w:rFonts w:asciiTheme="minorHAnsi" w:eastAsiaTheme="minorEastAsia" w:hAnsiTheme="minorHAnsi" w:cstheme="minorBidi"/>
            <w:b w:val="0"/>
            <w:bCs w:val="0"/>
            <w:caps w:val="0"/>
            <w:sz w:val="22"/>
            <w:szCs w:val="22"/>
          </w:rPr>
          <w:tab/>
        </w:r>
        <w:r w:rsidRPr="00503211">
          <w:rPr>
            <w:rStyle w:val="Hyperlink"/>
          </w:rPr>
          <w:t>General Information</w:t>
        </w:r>
        <w:r>
          <w:rPr>
            <w:webHidden/>
          </w:rPr>
          <w:tab/>
        </w:r>
        <w:r>
          <w:rPr>
            <w:webHidden/>
          </w:rPr>
          <w:fldChar w:fldCharType="begin"/>
        </w:r>
        <w:r>
          <w:rPr>
            <w:webHidden/>
          </w:rPr>
          <w:instrText xml:space="preserve"> PAGEREF _Toc369611073 \h </w:instrText>
        </w:r>
        <w:r>
          <w:rPr>
            <w:webHidden/>
          </w:rPr>
        </w:r>
        <w:r>
          <w:rPr>
            <w:webHidden/>
          </w:rPr>
          <w:fldChar w:fldCharType="separate"/>
        </w:r>
        <w:r>
          <w:rPr>
            <w:webHidden/>
          </w:rPr>
          <w:t>1-1</w:t>
        </w:r>
        <w:r>
          <w:rPr>
            <w:webHidden/>
          </w:rPr>
          <w:fldChar w:fldCharType="end"/>
        </w:r>
      </w:hyperlink>
    </w:p>
    <w:p w14:paraId="41B362ED"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74" w:history="1">
        <w:r w:rsidRPr="00503211">
          <w:rPr>
            <w:rStyle w:val="Hyperlink"/>
          </w:rPr>
          <w:t>1. General Information</w:t>
        </w:r>
        <w:r>
          <w:rPr>
            <w:webHidden/>
          </w:rPr>
          <w:tab/>
        </w:r>
        <w:r>
          <w:rPr>
            <w:webHidden/>
          </w:rPr>
          <w:fldChar w:fldCharType="begin"/>
        </w:r>
        <w:r>
          <w:rPr>
            <w:webHidden/>
          </w:rPr>
          <w:instrText xml:space="preserve"> PAGEREF _Toc369611074 \h </w:instrText>
        </w:r>
        <w:r>
          <w:rPr>
            <w:webHidden/>
          </w:rPr>
        </w:r>
        <w:r>
          <w:rPr>
            <w:webHidden/>
          </w:rPr>
          <w:fldChar w:fldCharType="separate"/>
        </w:r>
        <w:r>
          <w:rPr>
            <w:webHidden/>
          </w:rPr>
          <w:t>1-1</w:t>
        </w:r>
        <w:r>
          <w:rPr>
            <w:webHidden/>
          </w:rPr>
          <w:fldChar w:fldCharType="end"/>
        </w:r>
      </w:hyperlink>
    </w:p>
    <w:p w14:paraId="19E7008E"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75" w:history="1">
        <w:r w:rsidRPr="00503211">
          <w:rPr>
            <w:rStyle w:val="Hyperlink"/>
          </w:rPr>
          <w:t>1.1</w:t>
        </w:r>
        <w:r>
          <w:rPr>
            <w:rFonts w:asciiTheme="minorHAnsi" w:eastAsiaTheme="minorEastAsia" w:hAnsiTheme="minorHAnsi" w:cstheme="minorBidi"/>
            <w:smallCaps w:val="0"/>
            <w:sz w:val="22"/>
            <w:szCs w:val="22"/>
          </w:rPr>
          <w:tab/>
        </w:r>
        <w:r w:rsidRPr="00503211">
          <w:rPr>
            <w:rStyle w:val="Hyperlink"/>
          </w:rPr>
          <w:t>System Overview</w:t>
        </w:r>
        <w:r>
          <w:rPr>
            <w:webHidden/>
          </w:rPr>
          <w:tab/>
        </w:r>
        <w:r>
          <w:rPr>
            <w:webHidden/>
          </w:rPr>
          <w:fldChar w:fldCharType="begin"/>
        </w:r>
        <w:r>
          <w:rPr>
            <w:webHidden/>
          </w:rPr>
          <w:instrText xml:space="preserve"> PAGEREF _Toc369611075 \h </w:instrText>
        </w:r>
        <w:r>
          <w:rPr>
            <w:webHidden/>
          </w:rPr>
        </w:r>
        <w:r>
          <w:rPr>
            <w:webHidden/>
          </w:rPr>
          <w:fldChar w:fldCharType="separate"/>
        </w:r>
        <w:r>
          <w:rPr>
            <w:webHidden/>
          </w:rPr>
          <w:t>1-1</w:t>
        </w:r>
        <w:r>
          <w:rPr>
            <w:webHidden/>
          </w:rPr>
          <w:fldChar w:fldCharType="end"/>
        </w:r>
      </w:hyperlink>
    </w:p>
    <w:p w14:paraId="4E0D14FD"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76" w:history="1">
        <w:r w:rsidRPr="00503211">
          <w:rPr>
            <w:rStyle w:val="Hyperlink"/>
          </w:rPr>
          <w:t>1.2</w:t>
        </w:r>
        <w:r>
          <w:rPr>
            <w:rFonts w:asciiTheme="minorHAnsi" w:eastAsiaTheme="minorEastAsia" w:hAnsiTheme="minorHAnsi" w:cstheme="minorBidi"/>
            <w:smallCaps w:val="0"/>
            <w:sz w:val="22"/>
            <w:szCs w:val="22"/>
          </w:rPr>
          <w:tab/>
        </w:r>
        <w:r w:rsidRPr="00503211">
          <w:rPr>
            <w:rStyle w:val="Hyperlink"/>
          </w:rPr>
          <w:t>Acronyms and Abbreviations</w:t>
        </w:r>
        <w:r>
          <w:rPr>
            <w:webHidden/>
          </w:rPr>
          <w:tab/>
        </w:r>
        <w:r>
          <w:rPr>
            <w:webHidden/>
          </w:rPr>
          <w:fldChar w:fldCharType="begin"/>
        </w:r>
        <w:r>
          <w:rPr>
            <w:webHidden/>
          </w:rPr>
          <w:instrText xml:space="preserve"> PAGEREF _Toc369611076 \h </w:instrText>
        </w:r>
        <w:r>
          <w:rPr>
            <w:webHidden/>
          </w:rPr>
        </w:r>
        <w:r>
          <w:rPr>
            <w:webHidden/>
          </w:rPr>
          <w:fldChar w:fldCharType="separate"/>
        </w:r>
        <w:r>
          <w:rPr>
            <w:webHidden/>
          </w:rPr>
          <w:t>1-1</w:t>
        </w:r>
        <w:r>
          <w:rPr>
            <w:webHidden/>
          </w:rPr>
          <w:fldChar w:fldCharType="end"/>
        </w:r>
      </w:hyperlink>
    </w:p>
    <w:p w14:paraId="66EAF9BC"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077" w:history="1">
        <w:r w:rsidRPr="00503211">
          <w:rPr>
            <w:rStyle w:val="Hyperlink"/>
          </w:rPr>
          <w:t>2.</w:t>
        </w:r>
        <w:r>
          <w:rPr>
            <w:rFonts w:asciiTheme="minorHAnsi" w:eastAsiaTheme="minorEastAsia" w:hAnsiTheme="minorHAnsi" w:cstheme="minorBidi"/>
            <w:b w:val="0"/>
            <w:bCs w:val="0"/>
            <w:caps w:val="0"/>
            <w:sz w:val="22"/>
            <w:szCs w:val="22"/>
          </w:rPr>
          <w:tab/>
        </w:r>
        <w:r w:rsidRPr="00503211">
          <w:rPr>
            <w:rStyle w:val="Hyperlink"/>
          </w:rPr>
          <w:t>Installation and Compilation</w:t>
        </w:r>
        <w:r>
          <w:rPr>
            <w:webHidden/>
          </w:rPr>
          <w:tab/>
        </w:r>
        <w:r>
          <w:rPr>
            <w:webHidden/>
          </w:rPr>
          <w:fldChar w:fldCharType="begin"/>
        </w:r>
        <w:r>
          <w:rPr>
            <w:webHidden/>
          </w:rPr>
          <w:instrText xml:space="preserve"> PAGEREF _Toc369611077 \h </w:instrText>
        </w:r>
        <w:r>
          <w:rPr>
            <w:webHidden/>
          </w:rPr>
        </w:r>
        <w:r>
          <w:rPr>
            <w:webHidden/>
          </w:rPr>
          <w:fldChar w:fldCharType="separate"/>
        </w:r>
        <w:r>
          <w:rPr>
            <w:webHidden/>
          </w:rPr>
          <w:t>2-1</w:t>
        </w:r>
        <w:r>
          <w:rPr>
            <w:webHidden/>
          </w:rPr>
          <w:fldChar w:fldCharType="end"/>
        </w:r>
      </w:hyperlink>
    </w:p>
    <w:p w14:paraId="5F7B9A9B"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78" w:history="1">
        <w:r w:rsidRPr="00503211">
          <w:rPr>
            <w:rStyle w:val="Hyperlink"/>
          </w:rPr>
          <w:t>2. Installation and Compilation.</w:t>
        </w:r>
        <w:r>
          <w:rPr>
            <w:webHidden/>
          </w:rPr>
          <w:tab/>
        </w:r>
        <w:r>
          <w:rPr>
            <w:webHidden/>
          </w:rPr>
          <w:fldChar w:fldCharType="begin"/>
        </w:r>
        <w:r>
          <w:rPr>
            <w:webHidden/>
          </w:rPr>
          <w:instrText xml:space="preserve"> PAGEREF _Toc369611078 \h </w:instrText>
        </w:r>
        <w:r>
          <w:rPr>
            <w:webHidden/>
          </w:rPr>
        </w:r>
        <w:r>
          <w:rPr>
            <w:webHidden/>
          </w:rPr>
          <w:fldChar w:fldCharType="separate"/>
        </w:r>
        <w:r>
          <w:rPr>
            <w:webHidden/>
          </w:rPr>
          <w:t>2-1</w:t>
        </w:r>
        <w:r>
          <w:rPr>
            <w:webHidden/>
          </w:rPr>
          <w:fldChar w:fldCharType="end"/>
        </w:r>
      </w:hyperlink>
    </w:p>
    <w:p w14:paraId="23E70912"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79" w:history="1">
        <w:r w:rsidRPr="00503211">
          <w:rPr>
            <w:rStyle w:val="Hyperlink"/>
          </w:rPr>
          <w:t>2.1</w:t>
        </w:r>
        <w:r>
          <w:rPr>
            <w:rFonts w:asciiTheme="minorHAnsi" w:eastAsiaTheme="minorEastAsia" w:hAnsiTheme="minorHAnsi" w:cstheme="minorBidi"/>
            <w:smallCaps w:val="0"/>
            <w:sz w:val="22"/>
            <w:szCs w:val="22"/>
          </w:rPr>
          <w:tab/>
        </w:r>
        <w:r w:rsidRPr="00503211">
          <w:rPr>
            <w:rStyle w:val="Hyperlink"/>
          </w:rPr>
          <w:t>Windows using MS Visual Studio .NET</w:t>
        </w:r>
        <w:r>
          <w:rPr>
            <w:webHidden/>
          </w:rPr>
          <w:tab/>
        </w:r>
        <w:r>
          <w:rPr>
            <w:webHidden/>
          </w:rPr>
          <w:fldChar w:fldCharType="begin"/>
        </w:r>
        <w:r>
          <w:rPr>
            <w:webHidden/>
          </w:rPr>
          <w:instrText xml:space="preserve"> PAGEREF _Toc369611079 \h </w:instrText>
        </w:r>
        <w:r>
          <w:rPr>
            <w:webHidden/>
          </w:rPr>
        </w:r>
        <w:r>
          <w:rPr>
            <w:webHidden/>
          </w:rPr>
          <w:fldChar w:fldCharType="separate"/>
        </w:r>
        <w:r>
          <w:rPr>
            <w:webHidden/>
          </w:rPr>
          <w:t>2-1</w:t>
        </w:r>
        <w:r>
          <w:rPr>
            <w:webHidden/>
          </w:rPr>
          <w:fldChar w:fldCharType="end"/>
        </w:r>
      </w:hyperlink>
    </w:p>
    <w:p w14:paraId="7153CC6E"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80" w:history="1">
        <w:r w:rsidRPr="00503211">
          <w:rPr>
            <w:rStyle w:val="Hyperlink"/>
          </w:rPr>
          <w:t>2.2</w:t>
        </w:r>
        <w:r>
          <w:rPr>
            <w:rFonts w:asciiTheme="minorHAnsi" w:eastAsiaTheme="minorEastAsia" w:hAnsiTheme="minorHAnsi" w:cstheme="minorBidi"/>
            <w:smallCaps w:val="0"/>
            <w:sz w:val="22"/>
            <w:szCs w:val="22"/>
          </w:rPr>
          <w:tab/>
        </w:r>
        <w:r w:rsidRPr="00503211">
          <w:rPr>
            <w:rStyle w:val="Hyperlink"/>
          </w:rPr>
          <w:t>UNIX and Windows using gcc (GNU Compiler Collection)</w:t>
        </w:r>
        <w:r>
          <w:rPr>
            <w:webHidden/>
          </w:rPr>
          <w:tab/>
        </w:r>
        <w:r>
          <w:rPr>
            <w:webHidden/>
          </w:rPr>
          <w:fldChar w:fldCharType="begin"/>
        </w:r>
        <w:r>
          <w:rPr>
            <w:webHidden/>
          </w:rPr>
          <w:instrText xml:space="preserve"> PAGEREF _Toc369611080 \h </w:instrText>
        </w:r>
        <w:r>
          <w:rPr>
            <w:webHidden/>
          </w:rPr>
        </w:r>
        <w:r>
          <w:rPr>
            <w:webHidden/>
          </w:rPr>
          <w:fldChar w:fldCharType="separate"/>
        </w:r>
        <w:r>
          <w:rPr>
            <w:webHidden/>
          </w:rPr>
          <w:t>2-1</w:t>
        </w:r>
        <w:r>
          <w:rPr>
            <w:webHidden/>
          </w:rPr>
          <w:fldChar w:fldCharType="end"/>
        </w:r>
      </w:hyperlink>
    </w:p>
    <w:p w14:paraId="36D69072"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081" w:history="1">
        <w:r w:rsidRPr="00503211">
          <w:rPr>
            <w:rStyle w:val="Hyperlink"/>
          </w:rPr>
          <w:t>3.</w:t>
        </w:r>
        <w:r>
          <w:rPr>
            <w:rFonts w:asciiTheme="minorHAnsi" w:eastAsiaTheme="minorEastAsia" w:hAnsiTheme="minorHAnsi" w:cstheme="minorBidi"/>
            <w:b w:val="0"/>
            <w:bCs w:val="0"/>
            <w:caps w:val="0"/>
            <w:sz w:val="22"/>
            <w:szCs w:val="22"/>
          </w:rPr>
          <w:tab/>
        </w:r>
        <w:r w:rsidRPr="00503211">
          <w:rPr>
            <w:rStyle w:val="Hyperlink"/>
          </w:rPr>
          <w:t>Using The MFC Encoder Module</w:t>
        </w:r>
        <w:r>
          <w:rPr>
            <w:webHidden/>
          </w:rPr>
          <w:tab/>
        </w:r>
        <w:r>
          <w:rPr>
            <w:webHidden/>
          </w:rPr>
          <w:fldChar w:fldCharType="begin"/>
        </w:r>
        <w:r>
          <w:rPr>
            <w:webHidden/>
          </w:rPr>
          <w:instrText xml:space="preserve"> PAGEREF _Toc369611081 \h </w:instrText>
        </w:r>
        <w:r>
          <w:rPr>
            <w:webHidden/>
          </w:rPr>
        </w:r>
        <w:r>
          <w:rPr>
            <w:webHidden/>
          </w:rPr>
          <w:fldChar w:fldCharType="separate"/>
        </w:r>
        <w:r>
          <w:rPr>
            <w:webHidden/>
          </w:rPr>
          <w:t>3-1</w:t>
        </w:r>
        <w:r>
          <w:rPr>
            <w:webHidden/>
          </w:rPr>
          <w:fldChar w:fldCharType="end"/>
        </w:r>
      </w:hyperlink>
    </w:p>
    <w:p w14:paraId="60704240"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82" w:history="1">
        <w:r w:rsidRPr="00503211">
          <w:rPr>
            <w:rStyle w:val="Hyperlink"/>
          </w:rPr>
          <w:t>3. Using The MFC Encoder Module</w:t>
        </w:r>
        <w:r>
          <w:rPr>
            <w:webHidden/>
          </w:rPr>
          <w:tab/>
        </w:r>
        <w:r>
          <w:rPr>
            <w:webHidden/>
          </w:rPr>
          <w:fldChar w:fldCharType="begin"/>
        </w:r>
        <w:r>
          <w:rPr>
            <w:webHidden/>
          </w:rPr>
          <w:instrText xml:space="preserve"> PAGEREF _Toc369611082 \h </w:instrText>
        </w:r>
        <w:r>
          <w:rPr>
            <w:webHidden/>
          </w:rPr>
        </w:r>
        <w:r>
          <w:rPr>
            <w:webHidden/>
          </w:rPr>
          <w:fldChar w:fldCharType="separate"/>
        </w:r>
        <w:r>
          <w:rPr>
            <w:webHidden/>
          </w:rPr>
          <w:t>3-1</w:t>
        </w:r>
        <w:r>
          <w:rPr>
            <w:webHidden/>
          </w:rPr>
          <w:fldChar w:fldCharType="end"/>
        </w:r>
      </w:hyperlink>
    </w:p>
    <w:p w14:paraId="4DAA6D1D"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83" w:history="1">
        <w:r w:rsidRPr="00503211">
          <w:rPr>
            <w:rStyle w:val="Hyperlink"/>
          </w:rPr>
          <w:t>3.1</w:t>
        </w:r>
        <w:r>
          <w:rPr>
            <w:rFonts w:asciiTheme="minorHAnsi" w:eastAsiaTheme="minorEastAsia" w:hAnsiTheme="minorHAnsi" w:cstheme="minorBidi"/>
            <w:smallCaps w:val="0"/>
            <w:sz w:val="22"/>
            <w:szCs w:val="22"/>
          </w:rPr>
          <w:tab/>
        </w:r>
        <w:r w:rsidRPr="00503211">
          <w:rPr>
            <w:rStyle w:val="Hyperlink"/>
          </w:rPr>
          <w:t>Encoder Syntax</w:t>
        </w:r>
        <w:r>
          <w:rPr>
            <w:webHidden/>
          </w:rPr>
          <w:tab/>
        </w:r>
        <w:r>
          <w:rPr>
            <w:webHidden/>
          </w:rPr>
          <w:fldChar w:fldCharType="begin"/>
        </w:r>
        <w:r>
          <w:rPr>
            <w:webHidden/>
          </w:rPr>
          <w:instrText xml:space="preserve"> PAGEREF _Toc369611083 \h </w:instrText>
        </w:r>
        <w:r>
          <w:rPr>
            <w:webHidden/>
          </w:rPr>
        </w:r>
        <w:r>
          <w:rPr>
            <w:webHidden/>
          </w:rPr>
          <w:fldChar w:fldCharType="separate"/>
        </w:r>
        <w:r>
          <w:rPr>
            <w:webHidden/>
          </w:rPr>
          <w:t>3-1</w:t>
        </w:r>
        <w:r>
          <w:rPr>
            <w:webHidden/>
          </w:rPr>
          <w:fldChar w:fldCharType="end"/>
        </w:r>
      </w:hyperlink>
    </w:p>
    <w:p w14:paraId="1E28BF8A"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84" w:history="1">
        <w:r w:rsidRPr="00503211">
          <w:rPr>
            <w:rStyle w:val="Hyperlink"/>
          </w:rPr>
          <w:t>3.2</w:t>
        </w:r>
        <w:r>
          <w:rPr>
            <w:rFonts w:asciiTheme="minorHAnsi" w:eastAsiaTheme="minorEastAsia" w:hAnsiTheme="minorHAnsi" w:cstheme="minorBidi"/>
            <w:smallCaps w:val="0"/>
            <w:sz w:val="22"/>
            <w:szCs w:val="22"/>
          </w:rPr>
          <w:tab/>
        </w:r>
        <w:r w:rsidRPr="00503211">
          <w:rPr>
            <w:rStyle w:val="Hyperlink"/>
          </w:rPr>
          <w:t>Encoder Output</w:t>
        </w:r>
        <w:r>
          <w:rPr>
            <w:webHidden/>
          </w:rPr>
          <w:tab/>
        </w:r>
        <w:r>
          <w:rPr>
            <w:webHidden/>
          </w:rPr>
          <w:fldChar w:fldCharType="begin"/>
        </w:r>
        <w:r>
          <w:rPr>
            <w:webHidden/>
          </w:rPr>
          <w:instrText xml:space="preserve"> PAGEREF _Toc369611084 \h </w:instrText>
        </w:r>
        <w:r>
          <w:rPr>
            <w:webHidden/>
          </w:rPr>
        </w:r>
        <w:r>
          <w:rPr>
            <w:webHidden/>
          </w:rPr>
          <w:fldChar w:fldCharType="separate"/>
        </w:r>
        <w:r>
          <w:rPr>
            <w:webHidden/>
          </w:rPr>
          <w:t>3-1</w:t>
        </w:r>
        <w:r>
          <w:rPr>
            <w:webHidden/>
          </w:rPr>
          <w:fldChar w:fldCharType="end"/>
        </w:r>
      </w:hyperlink>
    </w:p>
    <w:p w14:paraId="1C48C7FC"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85" w:history="1">
        <w:r w:rsidRPr="00503211">
          <w:rPr>
            <w:rStyle w:val="Hyperlink"/>
          </w:rPr>
          <w:t>3.3</w:t>
        </w:r>
        <w:r>
          <w:rPr>
            <w:rFonts w:asciiTheme="minorHAnsi" w:eastAsiaTheme="minorEastAsia" w:hAnsiTheme="minorHAnsi" w:cstheme="minorBidi"/>
            <w:smallCaps w:val="0"/>
            <w:sz w:val="22"/>
            <w:szCs w:val="22"/>
          </w:rPr>
          <w:tab/>
        </w:r>
        <w:r w:rsidRPr="00503211">
          <w:rPr>
            <w:rStyle w:val="Hyperlink"/>
          </w:rPr>
          <w:t>Encoder Limitations</w:t>
        </w:r>
        <w:r>
          <w:rPr>
            <w:webHidden/>
          </w:rPr>
          <w:tab/>
        </w:r>
        <w:r>
          <w:rPr>
            <w:webHidden/>
          </w:rPr>
          <w:fldChar w:fldCharType="begin"/>
        </w:r>
        <w:r>
          <w:rPr>
            <w:webHidden/>
          </w:rPr>
          <w:instrText xml:space="preserve"> PAGEREF _Toc369611085 \h </w:instrText>
        </w:r>
        <w:r>
          <w:rPr>
            <w:webHidden/>
          </w:rPr>
        </w:r>
        <w:r>
          <w:rPr>
            <w:webHidden/>
          </w:rPr>
          <w:fldChar w:fldCharType="separate"/>
        </w:r>
        <w:r>
          <w:rPr>
            <w:webHidden/>
          </w:rPr>
          <w:t>3-5</w:t>
        </w:r>
        <w:r>
          <w:rPr>
            <w:webHidden/>
          </w:rPr>
          <w:fldChar w:fldCharType="end"/>
        </w:r>
      </w:hyperlink>
    </w:p>
    <w:p w14:paraId="2F2CC087"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086" w:history="1">
        <w:r w:rsidRPr="00503211">
          <w:rPr>
            <w:rStyle w:val="Hyperlink"/>
          </w:rPr>
          <w:t>4.</w:t>
        </w:r>
        <w:r>
          <w:rPr>
            <w:rFonts w:asciiTheme="minorHAnsi" w:eastAsiaTheme="minorEastAsia" w:hAnsiTheme="minorHAnsi" w:cstheme="minorBidi"/>
            <w:b w:val="0"/>
            <w:bCs w:val="0"/>
            <w:caps w:val="0"/>
            <w:sz w:val="22"/>
            <w:szCs w:val="22"/>
          </w:rPr>
          <w:tab/>
        </w:r>
        <w:r w:rsidRPr="00503211">
          <w:rPr>
            <w:rStyle w:val="Hyperlink"/>
          </w:rPr>
          <w:t>MFC Encoder Parameters</w:t>
        </w:r>
        <w:r>
          <w:rPr>
            <w:webHidden/>
          </w:rPr>
          <w:tab/>
        </w:r>
        <w:r>
          <w:rPr>
            <w:webHidden/>
          </w:rPr>
          <w:fldChar w:fldCharType="begin"/>
        </w:r>
        <w:r>
          <w:rPr>
            <w:webHidden/>
          </w:rPr>
          <w:instrText xml:space="preserve"> PAGEREF _Toc369611086 \h </w:instrText>
        </w:r>
        <w:r>
          <w:rPr>
            <w:webHidden/>
          </w:rPr>
        </w:r>
        <w:r>
          <w:rPr>
            <w:webHidden/>
          </w:rPr>
          <w:fldChar w:fldCharType="separate"/>
        </w:r>
        <w:r>
          <w:rPr>
            <w:webHidden/>
          </w:rPr>
          <w:t>4-1</w:t>
        </w:r>
        <w:r>
          <w:rPr>
            <w:webHidden/>
          </w:rPr>
          <w:fldChar w:fldCharType="end"/>
        </w:r>
      </w:hyperlink>
    </w:p>
    <w:p w14:paraId="62E2B470"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087" w:history="1">
        <w:r w:rsidRPr="00503211">
          <w:rPr>
            <w:rStyle w:val="Hyperlink"/>
          </w:rPr>
          <w:t>4. MFC encoder Parameters</w:t>
        </w:r>
        <w:r>
          <w:rPr>
            <w:webHidden/>
          </w:rPr>
          <w:tab/>
        </w:r>
        <w:r>
          <w:rPr>
            <w:webHidden/>
          </w:rPr>
          <w:fldChar w:fldCharType="begin"/>
        </w:r>
        <w:r>
          <w:rPr>
            <w:webHidden/>
          </w:rPr>
          <w:instrText xml:space="preserve"> PAGEREF _Toc369611087 \h </w:instrText>
        </w:r>
        <w:r>
          <w:rPr>
            <w:webHidden/>
          </w:rPr>
        </w:r>
        <w:r>
          <w:rPr>
            <w:webHidden/>
          </w:rPr>
          <w:fldChar w:fldCharType="separate"/>
        </w:r>
        <w:r>
          <w:rPr>
            <w:webHidden/>
          </w:rPr>
          <w:t>4-1</w:t>
        </w:r>
        <w:r>
          <w:rPr>
            <w:webHidden/>
          </w:rPr>
          <w:fldChar w:fldCharType="end"/>
        </w:r>
      </w:hyperlink>
    </w:p>
    <w:p w14:paraId="2E310BC6"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088" w:history="1">
        <w:r w:rsidRPr="00503211">
          <w:rPr>
            <w:rStyle w:val="Hyperlink"/>
          </w:rPr>
          <w:t>4.1</w:t>
        </w:r>
        <w:r>
          <w:rPr>
            <w:rFonts w:asciiTheme="minorHAnsi" w:eastAsiaTheme="minorEastAsia" w:hAnsiTheme="minorHAnsi" w:cstheme="minorBidi"/>
            <w:smallCaps w:val="0"/>
            <w:sz w:val="22"/>
            <w:szCs w:val="22"/>
          </w:rPr>
          <w:tab/>
        </w:r>
        <w:r w:rsidRPr="00503211">
          <w:rPr>
            <w:rStyle w:val="Hyperlink"/>
          </w:rPr>
          <w:t>MFC coding parameters (main configuration file)</w:t>
        </w:r>
        <w:r>
          <w:rPr>
            <w:webHidden/>
          </w:rPr>
          <w:tab/>
        </w:r>
        <w:r>
          <w:rPr>
            <w:webHidden/>
          </w:rPr>
          <w:fldChar w:fldCharType="begin"/>
        </w:r>
        <w:r>
          <w:rPr>
            <w:webHidden/>
          </w:rPr>
          <w:instrText xml:space="preserve"> PAGEREF _Toc369611088 \h </w:instrText>
        </w:r>
        <w:r>
          <w:rPr>
            <w:webHidden/>
          </w:rPr>
        </w:r>
        <w:r>
          <w:rPr>
            <w:webHidden/>
          </w:rPr>
          <w:fldChar w:fldCharType="separate"/>
        </w:r>
        <w:r>
          <w:rPr>
            <w:webHidden/>
          </w:rPr>
          <w:t>4-1</w:t>
        </w:r>
        <w:r>
          <w:rPr>
            <w:webHidden/>
          </w:rPr>
          <w:fldChar w:fldCharType="end"/>
        </w:r>
      </w:hyperlink>
    </w:p>
    <w:p w14:paraId="2A9D71AA"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89" w:history="1">
        <w:r w:rsidRPr="00503211">
          <w:rPr>
            <w:rStyle w:val="Hyperlink"/>
          </w:rPr>
          <w:t>4.1.1 ProcessInput</w:t>
        </w:r>
        <w:r>
          <w:rPr>
            <w:webHidden/>
          </w:rPr>
          <w:tab/>
        </w:r>
        <w:r>
          <w:rPr>
            <w:webHidden/>
          </w:rPr>
          <w:fldChar w:fldCharType="begin"/>
        </w:r>
        <w:r>
          <w:rPr>
            <w:webHidden/>
          </w:rPr>
          <w:instrText xml:space="preserve"> PAGEREF _Toc369611089 \h </w:instrText>
        </w:r>
        <w:r>
          <w:rPr>
            <w:webHidden/>
          </w:rPr>
        </w:r>
        <w:r>
          <w:rPr>
            <w:webHidden/>
          </w:rPr>
          <w:fldChar w:fldCharType="separate"/>
        </w:r>
        <w:r>
          <w:rPr>
            <w:webHidden/>
          </w:rPr>
          <w:t>4-1</w:t>
        </w:r>
        <w:r>
          <w:rPr>
            <w:webHidden/>
          </w:rPr>
          <w:fldChar w:fldCharType="end"/>
        </w:r>
      </w:hyperlink>
    </w:p>
    <w:p w14:paraId="751E4C37"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0" w:history="1">
        <w:r w:rsidRPr="00503211">
          <w:rPr>
            <w:rStyle w:val="Hyperlink"/>
          </w:rPr>
          <w:t>4.1.2 ProfileIDC</w:t>
        </w:r>
        <w:r>
          <w:rPr>
            <w:webHidden/>
          </w:rPr>
          <w:tab/>
        </w:r>
        <w:r>
          <w:rPr>
            <w:webHidden/>
          </w:rPr>
          <w:fldChar w:fldCharType="begin"/>
        </w:r>
        <w:r>
          <w:rPr>
            <w:webHidden/>
          </w:rPr>
          <w:instrText xml:space="preserve"> PAGEREF _Toc369611090 \h </w:instrText>
        </w:r>
        <w:r>
          <w:rPr>
            <w:webHidden/>
          </w:rPr>
        </w:r>
        <w:r>
          <w:rPr>
            <w:webHidden/>
          </w:rPr>
          <w:fldChar w:fldCharType="separate"/>
        </w:r>
        <w:r>
          <w:rPr>
            <w:webHidden/>
          </w:rPr>
          <w:t>4-1</w:t>
        </w:r>
        <w:r>
          <w:rPr>
            <w:webHidden/>
          </w:rPr>
          <w:fldChar w:fldCharType="end"/>
        </w:r>
      </w:hyperlink>
    </w:p>
    <w:p w14:paraId="265EC26F"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1" w:history="1">
        <w:r w:rsidRPr="00503211">
          <w:rPr>
            <w:rStyle w:val="Hyperlink"/>
          </w:rPr>
          <w:t>4.1.3 Rpu_Filter_Enabled_Flag</w:t>
        </w:r>
        <w:r>
          <w:rPr>
            <w:webHidden/>
          </w:rPr>
          <w:tab/>
        </w:r>
        <w:r>
          <w:rPr>
            <w:webHidden/>
          </w:rPr>
          <w:fldChar w:fldCharType="begin"/>
        </w:r>
        <w:r>
          <w:rPr>
            <w:webHidden/>
          </w:rPr>
          <w:instrText xml:space="preserve"> PAGEREF _Toc369611091 \h </w:instrText>
        </w:r>
        <w:r>
          <w:rPr>
            <w:webHidden/>
          </w:rPr>
        </w:r>
        <w:r>
          <w:rPr>
            <w:webHidden/>
          </w:rPr>
          <w:fldChar w:fldCharType="separate"/>
        </w:r>
        <w:r>
          <w:rPr>
            <w:webHidden/>
          </w:rPr>
          <w:t>4-1</w:t>
        </w:r>
        <w:r>
          <w:rPr>
            <w:webHidden/>
          </w:rPr>
          <w:fldChar w:fldCharType="end"/>
        </w:r>
      </w:hyperlink>
    </w:p>
    <w:p w14:paraId="1C55D7BF"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2" w:history="1">
        <w:r w:rsidRPr="00503211">
          <w:rPr>
            <w:rStyle w:val="Hyperlink"/>
          </w:rPr>
          <w:t>4.1.4 MFC_Format_Idc</w:t>
        </w:r>
        <w:r>
          <w:rPr>
            <w:webHidden/>
          </w:rPr>
          <w:tab/>
        </w:r>
        <w:r>
          <w:rPr>
            <w:webHidden/>
          </w:rPr>
          <w:fldChar w:fldCharType="begin"/>
        </w:r>
        <w:r>
          <w:rPr>
            <w:webHidden/>
          </w:rPr>
          <w:instrText xml:space="preserve"> PAGEREF _Toc369611092 \h </w:instrText>
        </w:r>
        <w:r>
          <w:rPr>
            <w:webHidden/>
          </w:rPr>
        </w:r>
        <w:r>
          <w:rPr>
            <w:webHidden/>
          </w:rPr>
          <w:fldChar w:fldCharType="separate"/>
        </w:r>
        <w:r>
          <w:rPr>
            <w:webHidden/>
          </w:rPr>
          <w:t>4-1</w:t>
        </w:r>
        <w:r>
          <w:rPr>
            <w:webHidden/>
          </w:rPr>
          <w:fldChar w:fldCharType="end"/>
        </w:r>
      </w:hyperlink>
    </w:p>
    <w:p w14:paraId="24426F70"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3" w:history="1">
        <w:r w:rsidRPr="00503211">
          <w:rPr>
            <w:rStyle w:val="Hyperlink"/>
          </w:rPr>
          <w:t>4.1.5 DefaultGridPosition</w:t>
        </w:r>
        <w:r>
          <w:rPr>
            <w:webHidden/>
          </w:rPr>
          <w:tab/>
        </w:r>
        <w:r>
          <w:rPr>
            <w:webHidden/>
          </w:rPr>
          <w:fldChar w:fldCharType="begin"/>
        </w:r>
        <w:r>
          <w:rPr>
            <w:webHidden/>
          </w:rPr>
          <w:instrText xml:space="preserve"> PAGEREF _Toc369611093 \h </w:instrText>
        </w:r>
        <w:r>
          <w:rPr>
            <w:webHidden/>
          </w:rPr>
        </w:r>
        <w:r>
          <w:rPr>
            <w:webHidden/>
          </w:rPr>
          <w:fldChar w:fldCharType="separate"/>
        </w:r>
        <w:r>
          <w:rPr>
            <w:webHidden/>
          </w:rPr>
          <w:t>4-2</w:t>
        </w:r>
        <w:r>
          <w:rPr>
            <w:webHidden/>
          </w:rPr>
          <w:fldChar w:fldCharType="end"/>
        </w:r>
      </w:hyperlink>
    </w:p>
    <w:p w14:paraId="23B9E63E"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4" w:history="1">
        <w:r w:rsidRPr="00503211">
          <w:rPr>
            <w:rStyle w:val="Hyperlink"/>
          </w:rPr>
          <w:t>4.1.6 View0_Grid_Position_x</w:t>
        </w:r>
        <w:r>
          <w:rPr>
            <w:webHidden/>
          </w:rPr>
          <w:tab/>
        </w:r>
        <w:r>
          <w:rPr>
            <w:webHidden/>
          </w:rPr>
          <w:fldChar w:fldCharType="begin"/>
        </w:r>
        <w:r>
          <w:rPr>
            <w:webHidden/>
          </w:rPr>
          <w:instrText xml:space="preserve"> PAGEREF _Toc369611094 \h </w:instrText>
        </w:r>
        <w:r>
          <w:rPr>
            <w:webHidden/>
          </w:rPr>
        </w:r>
        <w:r>
          <w:rPr>
            <w:webHidden/>
          </w:rPr>
          <w:fldChar w:fldCharType="separate"/>
        </w:r>
        <w:r>
          <w:rPr>
            <w:webHidden/>
          </w:rPr>
          <w:t>4-2</w:t>
        </w:r>
        <w:r>
          <w:rPr>
            <w:webHidden/>
          </w:rPr>
          <w:fldChar w:fldCharType="end"/>
        </w:r>
      </w:hyperlink>
    </w:p>
    <w:p w14:paraId="2DC2A819"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5" w:history="1">
        <w:r w:rsidRPr="00503211">
          <w:rPr>
            <w:rStyle w:val="Hyperlink"/>
          </w:rPr>
          <w:t>4.1.7 View0_Grid_Position_y</w:t>
        </w:r>
        <w:r>
          <w:rPr>
            <w:webHidden/>
          </w:rPr>
          <w:tab/>
        </w:r>
        <w:r>
          <w:rPr>
            <w:webHidden/>
          </w:rPr>
          <w:fldChar w:fldCharType="begin"/>
        </w:r>
        <w:r>
          <w:rPr>
            <w:webHidden/>
          </w:rPr>
          <w:instrText xml:space="preserve"> PAGEREF _Toc369611095 \h </w:instrText>
        </w:r>
        <w:r>
          <w:rPr>
            <w:webHidden/>
          </w:rPr>
        </w:r>
        <w:r>
          <w:rPr>
            <w:webHidden/>
          </w:rPr>
          <w:fldChar w:fldCharType="separate"/>
        </w:r>
        <w:r>
          <w:rPr>
            <w:webHidden/>
          </w:rPr>
          <w:t>4-2</w:t>
        </w:r>
        <w:r>
          <w:rPr>
            <w:webHidden/>
          </w:rPr>
          <w:fldChar w:fldCharType="end"/>
        </w:r>
      </w:hyperlink>
    </w:p>
    <w:p w14:paraId="1FB79D2D"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6" w:history="1">
        <w:r w:rsidRPr="00503211">
          <w:rPr>
            <w:rStyle w:val="Hyperlink"/>
          </w:rPr>
          <w:t>4.1.8 View1_Grid_Position_x</w:t>
        </w:r>
        <w:r>
          <w:rPr>
            <w:webHidden/>
          </w:rPr>
          <w:tab/>
        </w:r>
        <w:r>
          <w:rPr>
            <w:webHidden/>
          </w:rPr>
          <w:fldChar w:fldCharType="begin"/>
        </w:r>
        <w:r>
          <w:rPr>
            <w:webHidden/>
          </w:rPr>
          <w:instrText xml:space="preserve"> PAGEREF _Toc369611096 \h </w:instrText>
        </w:r>
        <w:r>
          <w:rPr>
            <w:webHidden/>
          </w:rPr>
        </w:r>
        <w:r>
          <w:rPr>
            <w:webHidden/>
          </w:rPr>
          <w:fldChar w:fldCharType="separate"/>
        </w:r>
        <w:r>
          <w:rPr>
            <w:webHidden/>
          </w:rPr>
          <w:t>4-2</w:t>
        </w:r>
        <w:r>
          <w:rPr>
            <w:webHidden/>
          </w:rPr>
          <w:fldChar w:fldCharType="end"/>
        </w:r>
      </w:hyperlink>
    </w:p>
    <w:p w14:paraId="621595DF"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7" w:history="1">
        <w:r w:rsidRPr="00503211">
          <w:rPr>
            <w:rStyle w:val="Hyperlink"/>
          </w:rPr>
          <w:t>4.1.9 View1_Grid_Position_y</w:t>
        </w:r>
        <w:r>
          <w:rPr>
            <w:webHidden/>
          </w:rPr>
          <w:tab/>
        </w:r>
        <w:r>
          <w:rPr>
            <w:webHidden/>
          </w:rPr>
          <w:fldChar w:fldCharType="begin"/>
        </w:r>
        <w:r>
          <w:rPr>
            <w:webHidden/>
          </w:rPr>
          <w:instrText xml:space="preserve"> PAGEREF _Toc369611097 \h </w:instrText>
        </w:r>
        <w:r>
          <w:rPr>
            <w:webHidden/>
          </w:rPr>
        </w:r>
        <w:r>
          <w:rPr>
            <w:webHidden/>
          </w:rPr>
          <w:fldChar w:fldCharType="separate"/>
        </w:r>
        <w:r>
          <w:rPr>
            <w:webHidden/>
          </w:rPr>
          <w:t>4-2</w:t>
        </w:r>
        <w:r>
          <w:rPr>
            <w:webHidden/>
          </w:rPr>
          <w:fldChar w:fldCharType="end"/>
        </w:r>
      </w:hyperlink>
    </w:p>
    <w:p w14:paraId="712373A3"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8" w:history="1">
        <w:r w:rsidRPr="00503211">
          <w:rPr>
            <w:rStyle w:val="Hyperlink"/>
          </w:rPr>
          <w:t>4.1.10 Mux3DBaseFilter</w:t>
        </w:r>
        <w:r>
          <w:rPr>
            <w:webHidden/>
          </w:rPr>
          <w:tab/>
        </w:r>
        <w:r>
          <w:rPr>
            <w:webHidden/>
          </w:rPr>
          <w:fldChar w:fldCharType="begin"/>
        </w:r>
        <w:r>
          <w:rPr>
            <w:webHidden/>
          </w:rPr>
          <w:instrText xml:space="preserve"> PAGEREF _Toc369611098 \h </w:instrText>
        </w:r>
        <w:r>
          <w:rPr>
            <w:webHidden/>
          </w:rPr>
        </w:r>
        <w:r>
          <w:rPr>
            <w:webHidden/>
          </w:rPr>
          <w:fldChar w:fldCharType="separate"/>
        </w:r>
        <w:r>
          <w:rPr>
            <w:webHidden/>
          </w:rPr>
          <w:t>4-2</w:t>
        </w:r>
        <w:r>
          <w:rPr>
            <w:webHidden/>
          </w:rPr>
          <w:fldChar w:fldCharType="end"/>
        </w:r>
      </w:hyperlink>
    </w:p>
    <w:p w14:paraId="78181611"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099" w:history="1">
        <w:r w:rsidRPr="00503211">
          <w:rPr>
            <w:rStyle w:val="Hyperlink"/>
          </w:rPr>
          <w:t>4.1.11 Mux3DEnhFilter</w:t>
        </w:r>
        <w:r>
          <w:rPr>
            <w:webHidden/>
          </w:rPr>
          <w:tab/>
        </w:r>
        <w:r>
          <w:rPr>
            <w:webHidden/>
          </w:rPr>
          <w:fldChar w:fldCharType="begin"/>
        </w:r>
        <w:r>
          <w:rPr>
            <w:webHidden/>
          </w:rPr>
          <w:instrText xml:space="preserve"> PAGEREF _Toc369611099 \h </w:instrText>
        </w:r>
        <w:r>
          <w:rPr>
            <w:webHidden/>
          </w:rPr>
        </w:r>
        <w:r>
          <w:rPr>
            <w:webHidden/>
          </w:rPr>
          <w:fldChar w:fldCharType="separate"/>
        </w:r>
        <w:r>
          <w:rPr>
            <w:webHidden/>
          </w:rPr>
          <w:t>4-2</w:t>
        </w:r>
        <w:r>
          <w:rPr>
            <w:webHidden/>
          </w:rPr>
          <w:fldChar w:fldCharType="end"/>
        </w:r>
      </w:hyperlink>
    </w:p>
    <w:p w14:paraId="4F1392EB"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100" w:history="1">
        <w:r w:rsidRPr="00503211">
          <w:rPr>
            <w:rStyle w:val="Hyperlink"/>
          </w:rPr>
          <w:t>4.1.12 EnableDbgYUVFiles</w:t>
        </w:r>
        <w:r>
          <w:rPr>
            <w:webHidden/>
          </w:rPr>
          <w:tab/>
        </w:r>
        <w:r>
          <w:rPr>
            <w:webHidden/>
          </w:rPr>
          <w:fldChar w:fldCharType="begin"/>
        </w:r>
        <w:r>
          <w:rPr>
            <w:webHidden/>
          </w:rPr>
          <w:instrText xml:space="preserve"> PAGEREF _Toc369611100 \h </w:instrText>
        </w:r>
        <w:r>
          <w:rPr>
            <w:webHidden/>
          </w:rPr>
        </w:r>
        <w:r>
          <w:rPr>
            <w:webHidden/>
          </w:rPr>
          <w:fldChar w:fldCharType="separate"/>
        </w:r>
        <w:r>
          <w:rPr>
            <w:webHidden/>
          </w:rPr>
          <w:t>4-2</w:t>
        </w:r>
        <w:r>
          <w:rPr>
            <w:webHidden/>
          </w:rPr>
          <w:fldChar w:fldCharType="end"/>
        </w:r>
      </w:hyperlink>
    </w:p>
    <w:p w14:paraId="3CF82E3E"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101" w:history="1">
        <w:r w:rsidRPr="00503211">
          <w:rPr>
            <w:rStyle w:val="Hyperlink"/>
          </w:rPr>
          <w:t>4.1.13 FPASEIPresentFlag</w:t>
        </w:r>
        <w:r>
          <w:rPr>
            <w:webHidden/>
          </w:rPr>
          <w:tab/>
        </w:r>
        <w:r>
          <w:rPr>
            <w:webHidden/>
          </w:rPr>
          <w:fldChar w:fldCharType="begin"/>
        </w:r>
        <w:r>
          <w:rPr>
            <w:webHidden/>
          </w:rPr>
          <w:instrText xml:space="preserve"> PAGEREF _Toc369611101 \h </w:instrText>
        </w:r>
        <w:r>
          <w:rPr>
            <w:webHidden/>
          </w:rPr>
        </w:r>
        <w:r>
          <w:rPr>
            <w:webHidden/>
          </w:rPr>
          <w:fldChar w:fldCharType="separate"/>
        </w:r>
        <w:r>
          <w:rPr>
            <w:webHidden/>
          </w:rPr>
          <w:t>4-3</w:t>
        </w:r>
        <w:r>
          <w:rPr>
            <w:webHidden/>
          </w:rPr>
          <w:fldChar w:fldCharType="end"/>
        </w:r>
      </w:hyperlink>
    </w:p>
    <w:p w14:paraId="1812D771"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02" w:history="1">
        <w:r w:rsidRPr="00503211">
          <w:rPr>
            <w:rStyle w:val="Hyperlink"/>
          </w:rPr>
          <w:t>4.2</w:t>
        </w:r>
        <w:r>
          <w:rPr>
            <w:rFonts w:asciiTheme="minorHAnsi" w:eastAsiaTheme="minorEastAsia" w:hAnsiTheme="minorHAnsi" w:cstheme="minorBidi"/>
            <w:smallCaps w:val="0"/>
            <w:sz w:val="22"/>
            <w:szCs w:val="22"/>
          </w:rPr>
          <w:tab/>
        </w:r>
        <w:r w:rsidRPr="00503211">
          <w:rPr>
            <w:rStyle w:val="Hyperlink"/>
          </w:rPr>
          <w:t>MVC coding parameters (View 1/Enhancement layer configuration file)</w:t>
        </w:r>
        <w:r>
          <w:rPr>
            <w:webHidden/>
          </w:rPr>
          <w:tab/>
        </w:r>
        <w:r>
          <w:rPr>
            <w:webHidden/>
          </w:rPr>
          <w:fldChar w:fldCharType="begin"/>
        </w:r>
        <w:r>
          <w:rPr>
            <w:webHidden/>
          </w:rPr>
          <w:instrText xml:space="preserve"> PAGEREF _Toc369611102 \h </w:instrText>
        </w:r>
        <w:r>
          <w:rPr>
            <w:webHidden/>
          </w:rPr>
        </w:r>
        <w:r>
          <w:rPr>
            <w:webHidden/>
          </w:rPr>
          <w:fldChar w:fldCharType="separate"/>
        </w:r>
        <w:r>
          <w:rPr>
            <w:webHidden/>
          </w:rPr>
          <w:t>4-3</w:t>
        </w:r>
        <w:r>
          <w:rPr>
            <w:webHidden/>
          </w:rPr>
          <w:fldChar w:fldCharType="end"/>
        </w:r>
      </w:hyperlink>
    </w:p>
    <w:p w14:paraId="25DFD881"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103" w:history="1">
        <w:r w:rsidRPr="00503211">
          <w:rPr>
            <w:rStyle w:val="Hyperlink"/>
          </w:rPr>
          <w:t>5.</w:t>
        </w:r>
        <w:r>
          <w:rPr>
            <w:rFonts w:asciiTheme="minorHAnsi" w:eastAsiaTheme="minorEastAsia" w:hAnsiTheme="minorHAnsi" w:cstheme="minorBidi"/>
            <w:b w:val="0"/>
            <w:bCs w:val="0"/>
            <w:caps w:val="0"/>
            <w:sz w:val="22"/>
            <w:szCs w:val="22"/>
          </w:rPr>
          <w:tab/>
        </w:r>
        <w:r w:rsidRPr="00503211">
          <w:rPr>
            <w:rStyle w:val="Hyperlink"/>
          </w:rPr>
          <w:t>MFC Hardcoded Encoder Parameters</w:t>
        </w:r>
        <w:r>
          <w:rPr>
            <w:webHidden/>
          </w:rPr>
          <w:tab/>
        </w:r>
        <w:r>
          <w:rPr>
            <w:webHidden/>
          </w:rPr>
          <w:fldChar w:fldCharType="begin"/>
        </w:r>
        <w:r>
          <w:rPr>
            <w:webHidden/>
          </w:rPr>
          <w:instrText xml:space="preserve"> PAGEREF _Toc369611103 \h </w:instrText>
        </w:r>
        <w:r>
          <w:rPr>
            <w:webHidden/>
          </w:rPr>
        </w:r>
        <w:r>
          <w:rPr>
            <w:webHidden/>
          </w:rPr>
          <w:fldChar w:fldCharType="separate"/>
        </w:r>
        <w:r>
          <w:rPr>
            <w:webHidden/>
          </w:rPr>
          <w:t>5-1</w:t>
        </w:r>
        <w:r>
          <w:rPr>
            <w:webHidden/>
          </w:rPr>
          <w:fldChar w:fldCharType="end"/>
        </w:r>
      </w:hyperlink>
    </w:p>
    <w:p w14:paraId="17818729"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104" w:history="1">
        <w:r w:rsidRPr="00503211">
          <w:rPr>
            <w:rStyle w:val="Hyperlink"/>
          </w:rPr>
          <w:t>5. MFC Hard coded Encoder Parameters</w:t>
        </w:r>
        <w:r>
          <w:rPr>
            <w:webHidden/>
          </w:rPr>
          <w:tab/>
        </w:r>
        <w:r>
          <w:rPr>
            <w:webHidden/>
          </w:rPr>
          <w:fldChar w:fldCharType="begin"/>
        </w:r>
        <w:r>
          <w:rPr>
            <w:webHidden/>
          </w:rPr>
          <w:instrText xml:space="preserve"> PAGEREF _Toc369611104 \h </w:instrText>
        </w:r>
        <w:r>
          <w:rPr>
            <w:webHidden/>
          </w:rPr>
        </w:r>
        <w:r>
          <w:rPr>
            <w:webHidden/>
          </w:rPr>
          <w:fldChar w:fldCharType="separate"/>
        </w:r>
        <w:r>
          <w:rPr>
            <w:webHidden/>
          </w:rPr>
          <w:t>5-1</w:t>
        </w:r>
        <w:r>
          <w:rPr>
            <w:webHidden/>
          </w:rPr>
          <w:fldChar w:fldCharType="end"/>
        </w:r>
      </w:hyperlink>
    </w:p>
    <w:p w14:paraId="5F2AEF82"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05" w:history="1">
        <w:r w:rsidRPr="00503211">
          <w:rPr>
            <w:rStyle w:val="Hyperlink"/>
          </w:rPr>
          <w:t>5.1</w:t>
        </w:r>
        <w:r>
          <w:rPr>
            <w:rFonts w:asciiTheme="minorHAnsi" w:eastAsiaTheme="minorEastAsia" w:hAnsiTheme="minorHAnsi" w:cstheme="minorBidi"/>
            <w:smallCaps w:val="0"/>
            <w:sz w:val="22"/>
            <w:szCs w:val="22"/>
          </w:rPr>
          <w:tab/>
        </w:r>
        <w:r w:rsidRPr="00503211">
          <w:rPr>
            <w:rStyle w:val="Hyperlink"/>
          </w:rPr>
          <w:t>defines.h</w:t>
        </w:r>
        <w:r>
          <w:rPr>
            <w:webHidden/>
          </w:rPr>
          <w:tab/>
        </w:r>
        <w:r>
          <w:rPr>
            <w:webHidden/>
          </w:rPr>
          <w:fldChar w:fldCharType="begin"/>
        </w:r>
        <w:r>
          <w:rPr>
            <w:webHidden/>
          </w:rPr>
          <w:instrText xml:space="preserve"> PAGEREF _Toc369611105 \h </w:instrText>
        </w:r>
        <w:r>
          <w:rPr>
            <w:webHidden/>
          </w:rPr>
        </w:r>
        <w:r>
          <w:rPr>
            <w:webHidden/>
          </w:rPr>
          <w:fldChar w:fldCharType="separate"/>
        </w:r>
        <w:r>
          <w:rPr>
            <w:webHidden/>
          </w:rPr>
          <w:t>5-1</w:t>
        </w:r>
        <w:r>
          <w:rPr>
            <w:webHidden/>
          </w:rPr>
          <w:fldChar w:fldCharType="end"/>
        </w:r>
      </w:hyperlink>
    </w:p>
    <w:p w14:paraId="0D33303C"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106" w:history="1">
        <w:r w:rsidRPr="00503211">
          <w:rPr>
            <w:rStyle w:val="Hyperlink"/>
          </w:rPr>
          <w:t>6.</w:t>
        </w:r>
        <w:r>
          <w:rPr>
            <w:rFonts w:asciiTheme="minorHAnsi" w:eastAsiaTheme="minorEastAsia" w:hAnsiTheme="minorHAnsi" w:cstheme="minorBidi"/>
            <w:b w:val="0"/>
            <w:bCs w:val="0"/>
            <w:caps w:val="0"/>
            <w:sz w:val="22"/>
            <w:szCs w:val="22"/>
          </w:rPr>
          <w:tab/>
        </w:r>
        <w:r w:rsidRPr="00503211">
          <w:rPr>
            <w:rStyle w:val="Hyperlink"/>
          </w:rPr>
          <w:t>Using The MFC Decoder Module</w:t>
        </w:r>
        <w:r>
          <w:rPr>
            <w:webHidden/>
          </w:rPr>
          <w:tab/>
        </w:r>
        <w:r>
          <w:rPr>
            <w:webHidden/>
          </w:rPr>
          <w:fldChar w:fldCharType="begin"/>
        </w:r>
        <w:r>
          <w:rPr>
            <w:webHidden/>
          </w:rPr>
          <w:instrText xml:space="preserve"> PAGEREF _Toc369611106 \h </w:instrText>
        </w:r>
        <w:r>
          <w:rPr>
            <w:webHidden/>
          </w:rPr>
        </w:r>
        <w:r>
          <w:rPr>
            <w:webHidden/>
          </w:rPr>
          <w:fldChar w:fldCharType="separate"/>
        </w:r>
        <w:r>
          <w:rPr>
            <w:webHidden/>
          </w:rPr>
          <w:t>6-1</w:t>
        </w:r>
        <w:r>
          <w:rPr>
            <w:webHidden/>
          </w:rPr>
          <w:fldChar w:fldCharType="end"/>
        </w:r>
      </w:hyperlink>
    </w:p>
    <w:p w14:paraId="7FCE37BF"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107" w:history="1">
        <w:r w:rsidRPr="00503211">
          <w:rPr>
            <w:rStyle w:val="Hyperlink"/>
          </w:rPr>
          <w:t>6. Using The MFC Decoder Module</w:t>
        </w:r>
        <w:r>
          <w:rPr>
            <w:webHidden/>
          </w:rPr>
          <w:tab/>
        </w:r>
        <w:r>
          <w:rPr>
            <w:webHidden/>
          </w:rPr>
          <w:fldChar w:fldCharType="begin"/>
        </w:r>
        <w:r>
          <w:rPr>
            <w:webHidden/>
          </w:rPr>
          <w:instrText xml:space="preserve"> PAGEREF _Toc369611107 \h </w:instrText>
        </w:r>
        <w:r>
          <w:rPr>
            <w:webHidden/>
          </w:rPr>
        </w:r>
        <w:r>
          <w:rPr>
            <w:webHidden/>
          </w:rPr>
          <w:fldChar w:fldCharType="separate"/>
        </w:r>
        <w:r>
          <w:rPr>
            <w:webHidden/>
          </w:rPr>
          <w:t>6-1</w:t>
        </w:r>
        <w:r>
          <w:rPr>
            <w:webHidden/>
          </w:rPr>
          <w:fldChar w:fldCharType="end"/>
        </w:r>
      </w:hyperlink>
    </w:p>
    <w:p w14:paraId="253DA54E"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08" w:history="1">
        <w:r w:rsidRPr="00503211">
          <w:rPr>
            <w:rStyle w:val="Hyperlink"/>
          </w:rPr>
          <w:t>6.1</w:t>
        </w:r>
        <w:r>
          <w:rPr>
            <w:rFonts w:asciiTheme="minorHAnsi" w:eastAsiaTheme="minorEastAsia" w:hAnsiTheme="minorHAnsi" w:cstheme="minorBidi"/>
            <w:smallCaps w:val="0"/>
            <w:sz w:val="22"/>
            <w:szCs w:val="22"/>
          </w:rPr>
          <w:tab/>
        </w:r>
        <w:r w:rsidRPr="00503211">
          <w:rPr>
            <w:rStyle w:val="Hyperlink"/>
          </w:rPr>
          <w:t>Decoder Syntax</w:t>
        </w:r>
        <w:r>
          <w:rPr>
            <w:webHidden/>
          </w:rPr>
          <w:tab/>
        </w:r>
        <w:r>
          <w:rPr>
            <w:webHidden/>
          </w:rPr>
          <w:fldChar w:fldCharType="begin"/>
        </w:r>
        <w:r>
          <w:rPr>
            <w:webHidden/>
          </w:rPr>
          <w:instrText xml:space="preserve"> PAGEREF _Toc369611108 \h </w:instrText>
        </w:r>
        <w:r>
          <w:rPr>
            <w:webHidden/>
          </w:rPr>
        </w:r>
        <w:r>
          <w:rPr>
            <w:webHidden/>
          </w:rPr>
          <w:fldChar w:fldCharType="separate"/>
        </w:r>
        <w:r>
          <w:rPr>
            <w:webHidden/>
          </w:rPr>
          <w:t>6-1</w:t>
        </w:r>
        <w:r>
          <w:rPr>
            <w:webHidden/>
          </w:rPr>
          <w:fldChar w:fldCharType="end"/>
        </w:r>
      </w:hyperlink>
    </w:p>
    <w:p w14:paraId="48FB7209"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09" w:history="1">
        <w:r w:rsidRPr="00503211">
          <w:rPr>
            <w:rStyle w:val="Hyperlink"/>
          </w:rPr>
          <w:t>6.2</w:t>
        </w:r>
        <w:r>
          <w:rPr>
            <w:rFonts w:asciiTheme="minorHAnsi" w:eastAsiaTheme="minorEastAsia" w:hAnsiTheme="minorHAnsi" w:cstheme="minorBidi"/>
            <w:smallCaps w:val="0"/>
            <w:sz w:val="22"/>
            <w:szCs w:val="22"/>
          </w:rPr>
          <w:tab/>
        </w:r>
        <w:r w:rsidRPr="00503211">
          <w:rPr>
            <w:rStyle w:val="Hyperlink"/>
          </w:rPr>
          <w:t>Decoder Configuration File Format</w:t>
        </w:r>
        <w:r>
          <w:rPr>
            <w:webHidden/>
          </w:rPr>
          <w:tab/>
        </w:r>
        <w:r>
          <w:rPr>
            <w:webHidden/>
          </w:rPr>
          <w:fldChar w:fldCharType="begin"/>
        </w:r>
        <w:r>
          <w:rPr>
            <w:webHidden/>
          </w:rPr>
          <w:instrText xml:space="preserve"> PAGEREF _Toc369611109 \h </w:instrText>
        </w:r>
        <w:r>
          <w:rPr>
            <w:webHidden/>
          </w:rPr>
        </w:r>
        <w:r>
          <w:rPr>
            <w:webHidden/>
          </w:rPr>
          <w:fldChar w:fldCharType="separate"/>
        </w:r>
        <w:r>
          <w:rPr>
            <w:webHidden/>
          </w:rPr>
          <w:t>6-1</w:t>
        </w:r>
        <w:r>
          <w:rPr>
            <w:webHidden/>
          </w:rPr>
          <w:fldChar w:fldCharType="end"/>
        </w:r>
      </w:hyperlink>
    </w:p>
    <w:p w14:paraId="71528ECB"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110" w:history="1">
        <w:r w:rsidRPr="00503211">
          <w:rPr>
            <w:rStyle w:val="Hyperlink"/>
          </w:rPr>
          <w:t>6.2.1 ExportViews</w:t>
        </w:r>
        <w:r>
          <w:rPr>
            <w:webHidden/>
          </w:rPr>
          <w:tab/>
        </w:r>
        <w:r>
          <w:rPr>
            <w:webHidden/>
          </w:rPr>
          <w:fldChar w:fldCharType="begin"/>
        </w:r>
        <w:r>
          <w:rPr>
            <w:webHidden/>
          </w:rPr>
          <w:instrText xml:space="preserve"> PAGEREF _Toc369611110 \h </w:instrText>
        </w:r>
        <w:r>
          <w:rPr>
            <w:webHidden/>
          </w:rPr>
        </w:r>
        <w:r>
          <w:rPr>
            <w:webHidden/>
          </w:rPr>
          <w:fldChar w:fldCharType="separate"/>
        </w:r>
        <w:r>
          <w:rPr>
            <w:webHidden/>
          </w:rPr>
          <w:t>6-1</w:t>
        </w:r>
        <w:r>
          <w:rPr>
            <w:webHidden/>
          </w:rPr>
          <w:fldChar w:fldCharType="end"/>
        </w:r>
      </w:hyperlink>
    </w:p>
    <w:p w14:paraId="073D058C"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111" w:history="1">
        <w:r w:rsidRPr="00503211">
          <w:rPr>
            <w:rStyle w:val="Hyperlink"/>
          </w:rPr>
          <w:t>6.2.2 DeMuxMode</w:t>
        </w:r>
        <w:r>
          <w:rPr>
            <w:webHidden/>
          </w:rPr>
          <w:tab/>
        </w:r>
        <w:r>
          <w:rPr>
            <w:webHidden/>
          </w:rPr>
          <w:fldChar w:fldCharType="begin"/>
        </w:r>
        <w:r>
          <w:rPr>
            <w:webHidden/>
          </w:rPr>
          <w:instrText xml:space="preserve"> PAGEREF _Toc369611111 \h </w:instrText>
        </w:r>
        <w:r>
          <w:rPr>
            <w:webHidden/>
          </w:rPr>
        </w:r>
        <w:r>
          <w:rPr>
            <w:webHidden/>
          </w:rPr>
          <w:fldChar w:fldCharType="separate"/>
        </w:r>
        <w:r>
          <w:rPr>
            <w:webHidden/>
          </w:rPr>
          <w:t>6-1</w:t>
        </w:r>
        <w:r>
          <w:rPr>
            <w:webHidden/>
          </w:rPr>
          <w:fldChar w:fldCharType="end"/>
        </w:r>
      </w:hyperlink>
    </w:p>
    <w:p w14:paraId="4B0A92D1" w14:textId="77777777" w:rsidR="00D147C6" w:rsidRDefault="00D147C6">
      <w:pPr>
        <w:pStyle w:val="TOC3"/>
        <w:tabs>
          <w:tab w:val="right" w:leader="dot" w:pos="9350"/>
        </w:tabs>
        <w:rPr>
          <w:rFonts w:asciiTheme="minorHAnsi" w:eastAsiaTheme="minorEastAsia" w:hAnsiTheme="minorHAnsi" w:cstheme="minorBidi"/>
          <w:i w:val="0"/>
          <w:iCs w:val="0"/>
          <w:sz w:val="22"/>
          <w:szCs w:val="22"/>
        </w:rPr>
      </w:pPr>
      <w:hyperlink w:anchor="_Toc369611112" w:history="1">
        <w:r w:rsidRPr="00503211">
          <w:rPr>
            <w:rStyle w:val="Hyperlink"/>
          </w:rPr>
          <w:t>6.2.3 EnableDbgYUVFiles</w:t>
        </w:r>
        <w:r>
          <w:rPr>
            <w:webHidden/>
          </w:rPr>
          <w:tab/>
        </w:r>
        <w:r>
          <w:rPr>
            <w:webHidden/>
          </w:rPr>
          <w:fldChar w:fldCharType="begin"/>
        </w:r>
        <w:r>
          <w:rPr>
            <w:webHidden/>
          </w:rPr>
          <w:instrText xml:space="preserve"> PAGEREF _Toc369611112 \h </w:instrText>
        </w:r>
        <w:r>
          <w:rPr>
            <w:webHidden/>
          </w:rPr>
        </w:r>
        <w:r>
          <w:rPr>
            <w:webHidden/>
          </w:rPr>
          <w:fldChar w:fldCharType="separate"/>
        </w:r>
        <w:r>
          <w:rPr>
            <w:webHidden/>
          </w:rPr>
          <w:t>6-2</w:t>
        </w:r>
        <w:r>
          <w:rPr>
            <w:webHidden/>
          </w:rPr>
          <w:fldChar w:fldCharType="end"/>
        </w:r>
      </w:hyperlink>
    </w:p>
    <w:p w14:paraId="6FAF3649"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13" w:history="1">
        <w:r w:rsidRPr="00503211">
          <w:rPr>
            <w:rStyle w:val="Hyperlink"/>
          </w:rPr>
          <w:t>6.3</w:t>
        </w:r>
        <w:r>
          <w:rPr>
            <w:rFonts w:asciiTheme="minorHAnsi" w:eastAsiaTheme="minorEastAsia" w:hAnsiTheme="minorHAnsi" w:cstheme="minorBidi"/>
            <w:smallCaps w:val="0"/>
            <w:sz w:val="22"/>
            <w:szCs w:val="22"/>
          </w:rPr>
          <w:tab/>
        </w:r>
        <w:r w:rsidRPr="00503211">
          <w:rPr>
            <w:rStyle w:val="Hyperlink"/>
          </w:rPr>
          <w:t>Decoder Output</w:t>
        </w:r>
        <w:r>
          <w:rPr>
            <w:webHidden/>
          </w:rPr>
          <w:tab/>
        </w:r>
        <w:r>
          <w:rPr>
            <w:webHidden/>
          </w:rPr>
          <w:fldChar w:fldCharType="begin"/>
        </w:r>
        <w:r>
          <w:rPr>
            <w:webHidden/>
          </w:rPr>
          <w:instrText xml:space="preserve"> PAGEREF _Toc369611113 \h </w:instrText>
        </w:r>
        <w:r>
          <w:rPr>
            <w:webHidden/>
          </w:rPr>
        </w:r>
        <w:r>
          <w:rPr>
            <w:webHidden/>
          </w:rPr>
          <w:fldChar w:fldCharType="separate"/>
        </w:r>
        <w:r>
          <w:rPr>
            <w:webHidden/>
          </w:rPr>
          <w:t>6-2</w:t>
        </w:r>
        <w:r>
          <w:rPr>
            <w:webHidden/>
          </w:rPr>
          <w:fldChar w:fldCharType="end"/>
        </w:r>
      </w:hyperlink>
    </w:p>
    <w:p w14:paraId="2FC290F9" w14:textId="77777777" w:rsidR="00D147C6" w:rsidRDefault="00D147C6">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69611114" w:history="1">
        <w:r w:rsidRPr="00503211">
          <w:rPr>
            <w:rStyle w:val="Hyperlink"/>
          </w:rPr>
          <w:t>7.</w:t>
        </w:r>
        <w:r>
          <w:rPr>
            <w:rFonts w:asciiTheme="minorHAnsi" w:eastAsiaTheme="minorEastAsia" w:hAnsiTheme="minorHAnsi" w:cstheme="minorBidi"/>
            <w:b w:val="0"/>
            <w:bCs w:val="0"/>
            <w:caps w:val="0"/>
            <w:sz w:val="22"/>
            <w:szCs w:val="22"/>
          </w:rPr>
          <w:tab/>
        </w:r>
        <w:r w:rsidRPr="00503211">
          <w:rPr>
            <w:rStyle w:val="Hyperlink"/>
          </w:rPr>
          <w:t>MFC Hardcoded Decoder Parameters</w:t>
        </w:r>
        <w:r>
          <w:rPr>
            <w:webHidden/>
          </w:rPr>
          <w:tab/>
        </w:r>
        <w:r>
          <w:rPr>
            <w:webHidden/>
          </w:rPr>
          <w:fldChar w:fldCharType="begin"/>
        </w:r>
        <w:r>
          <w:rPr>
            <w:webHidden/>
          </w:rPr>
          <w:instrText xml:space="preserve"> PAGEREF _Toc369611114 \h </w:instrText>
        </w:r>
        <w:r>
          <w:rPr>
            <w:webHidden/>
          </w:rPr>
        </w:r>
        <w:r>
          <w:rPr>
            <w:webHidden/>
          </w:rPr>
          <w:fldChar w:fldCharType="separate"/>
        </w:r>
        <w:r>
          <w:rPr>
            <w:webHidden/>
          </w:rPr>
          <w:t>7-1</w:t>
        </w:r>
        <w:r>
          <w:rPr>
            <w:webHidden/>
          </w:rPr>
          <w:fldChar w:fldCharType="end"/>
        </w:r>
      </w:hyperlink>
    </w:p>
    <w:p w14:paraId="56405D13" w14:textId="77777777" w:rsidR="00D147C6" w:rsidRDefault="00D147C6">
      <w:pPr>
        <w:pStyle w:val="TOC1"/>
        <w:tabs>
          <w:tab w:val="right" w:leader="dot" w:pos="9350"/>
        </w:tabs>
        <w:rPr>
          <w:rFonts w:asciiTheme="minorHAnsi" w:eastAsiaTheme="minorEastAsia" w:hAnsiTheme="minorHAnsi" w:cstheme="minorBidi"/>
          <w:b w:val="0"/>
          <w:bCs w:val="0"/>
          <w:caps w:val="0"/>
          <w:sz w:val="22"/>
          <w:szCs w:val="22"/>
        </w:rPr>
      </w:pPr>
      <w:hyperlink w:anchor="_Toc369611115" w:history="1">
        <w:r w:rsidRPr="00503211">
          <w:rPr>
            <w:rStyle w:val="Hyperlink"/>
          </w:rPr>
          <w:t>7. MFC Hardcoded Decoder Parameters</w:t>
        </w:r>
        <w:r>
          <w:rPr>
            <w:webHidden/>
          </w:rPr>
          <w:tab/>
        </w:r>
        <w:r>
          <w:rPr>
            <w:webHidden/>
          </w:rPr>
          <w:fldChar w:fldCharType="begin"/>
        </w:r>
        <w:r>
          <w:rPr>
            <w:webHidden/>
          </w:rPr>
          <w:instrText xml:space="preserve"> PAGEREF _Toc369611115 \h </w:instrText>
        </w:r>
        <w:r>
          <w:rPr>
            <w:webHidden/>
          </w:rPr>
        </w:r>
        <w:r>
          <w:rPr>
            <w:webHidden/>
          </w:rPr>
          <w:fldChar w:fldCharType="separate"/>
        </w:r>
        <w:r>
          <w:rPr>
            <w:webHidden/>
          </w:rPr>
          <w:t>7-1</w:t>
        </w:r>
        <w:r>
          <w:rPr>
            <w:webHidden/>
          </w:rPr>
          <w:fldChar w:fldCharType="end"/>
        </w:r>
      </w:hyperlink>
    </w:p>
    <w:p w14:paraId="7E3F79B7" w14:textId="77777777" w:rsidR="00D147C6" w:rsidRDefault="00D147C6">
      <w:pPr>
        <w:pStyle w:val="TOC2"/>
        <w:tabs>
          <w:tab w:val="left" w:pos="880"/>
          <w:tab w:val="right" w:leader="dot" w:pos="9350"/>
        </w:tabs>
        <w:rPr>
          <w:rFonts w:asciiTheme="minorHAnsi" w:eastAsiaTheme="minorEastAsia" w:hAnsiTheme="minorHAnsi" w:cstheme="minorBidi"/>
          <w:smallCaps w:val="0"/>
          <w:sz w:val="22"/>
          <w:szCs w:val="22"/>
        </w:rPr>
      </w:pPr>
      <w:hyperlink w:anchor="_Toc369611116" w:history="1">
        <w:r w:rsidRPr="00503211">
          <w:rPr>
            <w:rStyle w:val="Hyperlink"/>
          </w:rPr>
          <w:t>7.1</w:t>
        </w:r>
        <w:r>
          <w:rPr>
            <w:rFonts w:asciiTheme="minorHAnsi" w:eastAsiaTheme="minorEastAsia" w:hAnsiTheme="minorHAnsi" w:cstheme="minorBidi"/>
            <w:smallCaps w:val="0"/>
            <w:sz w:val="22"/>
            <w:szCs w:val="22"/>
          </w:rPr>
          <w:tab/>
        </w:r>
        <w:r w:rsidRPr="00503211">
          <w:rPr>
            <w:rStyle w:val="Hyperlink"/>
          </w:rPr>
          <w:t>defines.h</w:t>
        </w:r>
        <w:r>
          <w:rPr>
            <w:webHidden/>
          </w:rPr>
          <w:tab/>
        </w:r>
        <w:r>
          <w:rPr>
            <w:webHidden/>
          </w:rPr>
          <w:fldChar w:fldCharType="begin"/>
        </w:r>
        <w:r>
          <w:rPr>
            <w:webHidden/>
          </w:rPr>
          <w:instrText xml:space="preserve"> PAGEREF _Toc369611116 \h </w:instrText>
        </w:r>
        <w:r>
          <w:rPr>
            <w:webHidden/>
          </w:rPr>
        </w:r>
        <w:r>
          <w:rPr>
            <w:webHidden/>
          </w:rPr>
          <w:fldChar w:fldCharType="separate"/>
        </w:r>
        <w:r>
          <w:rPr>
            <w:webHidden/>
          </w:rPr>
          <w:t>7-1</w:t>
        </w:r>
        <w:r>
          <w:rPr>
            <w:webHidden/>
          </w:rPr>
          <w:fldChar w:fldCharType="end"/>
        </w:r>
      </w:hyperlink>
    </w:p>
    <w:p w14:paraId="7E69A851" w14:textId="77777777" w:rsidR="00A70E39" w:rsidRDefault="00A70E39">
      <w:r>
        <w:rPr>
          <w:b/>
          <w:bCs/>
        </w:rPr>
        <w:fldChar w:fldCharType="end"/>
      </w:r>
    </w:p>
    <w:p w14:paraId="366B3020" w14:textId="77777777" w:rsidR="00395F77" w:rsidRPr="001F2E41" w:rsidRDefault="00395F77">
      <w:pPr>
        <w:rPr>
          <w:lang w:val="de-DE"/>
        </w:rPr>
      </w:pPr>
    </w:p>
    <w:p w14:paraId="4922097A" w14:textId="77777777" w:rsidR="00395F77" w:rsidRPr="001F2E41" w:rsidRDefault="00395F77">
      <w:pPr>
        <w:rPr>
          <w:lang w:val="de-DE"/>
        </w:rPr>
        <w:sectPr w:rsidR="00395F77" w:rsidRPr="001F2E41" w:rsidSect="008647CA">
          <w:pgSz w:w="12240" w:h="15840" w:code="1"/>
          <w:pgMar w:top="1440" w:right="1440" w:bottom="1440" w:left="1440" w:header="720" w:footer="720" w:gutter="0"/>
          <w:pgNumType w:fmt="lowerRoman"/>
          <w:cols w:space="720"/>
        </w:sectPr>
      </w:pPr>
    </w:p>
    <w:p w14:paraId="39D25C98" w14:textId="77777777" w:rsidR="00395F77" w:rsidRPr="00907B20" w:rsidRDefault="00395F77" w:rsidP="00A930C0">
      <w:pPr>
        <w:pStyle w:val="Heading1"/>
      </w:pPr>
      <w:bookmarkStart w:id="3" w:name="_Toc262564060"/>
      <w:bookmarkStart w:id="4" w:name="_Toc369611073"/>
      <w:r w:rsidRPr="00907B20">
        <w:lastRenderedPageBreak/>
        <w:t>G</w:t>
      </w:r>
      <w:r w:rsidR="00260B7C" w:rsidRPr="00907B20">
        <w:t>eneral Information</w:t>
      </w:r>
      <w:bookmarkEnd w:id="3"/>
      <w:bookmarkEnd w:id="4"/>
    </w:p>
    <w:p w14:paraId="563713CD" w14:textId="77777777" w:rsidR="00395F77" w:rsidRPr="00907B20" w:rsidRDefault="00395F77">
      <w:pPr>
        <w:sectPr w:rsidR="00395F77" w:rsidRPr="00907B20" w:rsidSect="008647CA">
          <w:headerReference w:type="default" r:id="rId8"/>
          <w:footerReference w:type="default" r:id="rId9"/>
          <w:pgSz w:w="12240" w:h="15840" w:code="1"/>
          <w:pgMar w:top="1440" w:right="1440" w:bottom="1440" w:left="1440" w:header="720" w:footer="720" w:gutter="0"/>
          <w:pgNumType w:start="1" w:chapStyle="1"/>
          <w:cols w:space="720"/>
        </w:sectPr>
      </w:pPr>
    </w:p>
    <w:p w14:paraId="19FF7E7C" w14:textId="77777777" w:rsidR="009E3637" w:rsidRPr="00907B20" w:rsidRDefault="009E3637"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5" w:name="_Toc369611074"/>
      <w:r w:rsidR="008B561B">
        <w:t>1</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General Information</w:t>
      </w:r>
      <w:bookmarkEnd w:id="5"/>
      <w:r w:rsidRPr="00907B20">
        <w:fldChar w:fldCharType="end"/>
      </w:r>
    </w:p>
    <w:p w14:paraId="79A41ACF" w14:textId="77777777" w:rsidR="00395F77" w:rsidRPr="00907B20" w:rsidRDefault="00395F77" w:rsidP="00CD1B77">
      <w:pPr>
        <w:pStyle w:val="Heading2"/>
        <w:numPr>
          <w:ilvl w:val="1"/>
          <w:numId w:val="37"/>
        </w:numPr>
      </w:pPr>
      <w:bookmarkStart w:id="6" w:name="_Toc164437780"/>
      <w:bookmarkStart w:id="7" w:name="_Toc480255362"/>
      <w:bookmarkStart w:id="8" w:name="_Toc480348003"/>
      <w:bookmarkEnd w:id="6"/>
      <w:r w:rsidRPr="00907B20">
        <w:tab/>
      </w:r>
      <w:bookmarkStart w:id="9" w:name="_Ref262406694"/>
      <w:bookmarkStart w:id="10" w:name="_Toc262564061"/>
      <w:bookmarkStart w:id="11" w:name="_Toc369611075"/>
      <w:bookmarkEnd w:id="7"/>
      <w:bookmarkEnd w:id="8"/>
      <w:r w:rsidRPr="00907B20">
        <w:t>System Overview</w:t>
      </w:r>
      <w:bookmarkEnd w:id="9"/>
      <w:bookmarkEnd w:id="10"/>
      <w:bookmarkEnd w:id="11"/>
    </w:p>
    <w:p w14:paraId="27A56725" w14:textId="17E69C08" w:rsidR="00395F77" w:rsidRDefault="006C1A37">
      <w:r w:rsidRPr="00907B20">
        <w:t xml:space="preserve">This document contains a detailed description of the usage of the </w:t>
      </w:r>
      <w:r w:rsidR="00173009">
        <w:t>MFC</w:t>
      </w:r>
      <w:r w:rsidR="003A1D30">
        <w:t xml:space="preserve"> (Multi-resolution Framce Compatible Stereo Coding)</w:t>
      </w:r>
      <w:r w:rsidR="00734C61">
        <w:t xml:space="preserve"> software built upon </w:t>
      </w:r>
      <w:r w:rsidR="003A1D30">
        <w:t xml:space="preserve">version 18.3 of the </w:t>
      </w:r>
      <w:r w:rsidRPr="00907B20">
        <w:t>H.264/</w:t>
      </w:r>
      <w:r w:rsidR="00587DD6">
        <w:t>14496-10</w:t>
      </w:r>
      <w:r w:rsidRPr="00907B20">
        <w:t xml:space="preserve"> </w:t>
      </w:r>
      <w:r w:rsidR="003A1D30">
        <w:t xml:space="preserve">MPEG-4 </w:t>
      </w:r>
      <w:r w:rsidRPr="00907B20">
        <w:t xml:space="preserve">AVC </w:t>
      </w:r>
      <w:r w:rsidR="003A1D30">
        <w:t xml:space="preserve">JM </w:t>
      </w:r>
      <w:r w:rsidRPr="00907B20">
        <w:t>reference software. Th</w:t>
      </w:r>
      <w:r w:rsidR="003A1D30">
        <w:t>e document</w:t>
      </w:r>
      <w:r w:rsidRPr="00907B20">
        <w:t xml:space="preserve"> includes information about the encoder and decoder input parameters, syntax, compilation issues, and additional information with regards to </w:t>
      </w:r>
      <w:r w:rsidR="002329CC">
        <w:t xml:space="preserve">the </w:t>
      </w:r>
      <w:r w:rsidRPr="00907B20">
        <w:t xml:space="preserve">best usage and configuration of this software. </w:t>
      </w:r>
    </w:p>
    <w:p w14:paraId="0F72B84F" w14:textId="77777777" w:rsidR="00246239" w:rsidRDefault="00246239" w:rsidP="00E84F3C">
      <w:pPr>
        <w:pStyle w:val="Heading2"/>
      </w:pPr>
      <w:r w:rsidRPr="00907B20">
        <w:tab/>
      </w:r>
      <w:bookmarkStart w:id="12" w:name="_Toc262564068"/>
      <w:bookmarkStart w:id="13" w:name="_Toc369611076"/>
      <w:r w:rsidRPr="00907B20">
        <w:t>Acronyms and Abbreviations</w:t>
      </w:r>
      <w:bookmarkEnd w:id="12"/>
      <w:bookmarkEnd w:id="13"/>
    </w:p>
    <w:p w14:paraId="3F155536" w14:textId="77777777" w:rsidR="003A1D30" w:rsidRPr="00062597" w:rsidRDefault="003A1D30" w:rsidP="0045452C">
      <w:pPr>
        <w:numPr>
          <w:ilvl w:val="2"/>
          <w:numId w:val="5"/>
        </w:numPr>
        <w:tabs>
          <w:tab w:val="left" w:pos="1530"/>
          <w:tab w:val="left" w:pos="1980"/>
          <w:tab w:val="left" w:pos="2250"/>
          <w:tab w:val="left" w:pos="3150"/>
        </w:tabs>
        <w:spacing w:before="136"/>
      </w:pPr>
      <w:r w:rsidRPr="00474004">
        <w:rPr>
          <w:b/>
        </w:rPr>
        <w:t>AVC</w:t>
      </w:r>
      <w:r>
        <w:t>:</w:t>
      </w:r>
      <w:r>
        <w:tab/>
      </w:r>
      <w:r>
        <w:tab/>
        <w:t>Advanced Video Coding</w:t>
      </w:r>
    </w:p>
    <w:p w14:paraId="3072E065" w14:textId="77777777" w:rsidR="008D486E" w:rsidRPr="00012291" w:rsidRDefault="00924832" w:rsidP="0045452C">
      <w:pPr>
        <w:numPr>
          <w:ilvl w:val="2"/>
          <w:numId w:val="5"/>
        </w:numPr>
        <w:tabs>
          <w:tab w:val="left" w:pos="1530"/>
          <w:tab w:val="left" w:pos="1980"/>
          <w:tab w:val="left" w:pos="2250"/>
          <w:tab w:val="left" w:pos="3150"/>
        </w:tabs>
        <w:spacing w:before="136"/>
      </w:pPr>
      <w:r>
        <w:rPr>
          <w:b/>
        </w:rPr>
        <w:t>FC</w:t>
      </w:r>
      <w:r>
        <w:t>:</w:t>
      </w:r>
      <w:r>
        <w:tab/>
      </w:r>
      <w:r>
        <w:tab/>
        <w:t>Frame Compatible</w:t>
      </w:r>
    </w:p>
    <w:p w14:paraId="42174C1F" w14:textId="77777777" w:rsidR="003A1D30" w:rsidRPr="00907B20" w:rsidRDefault="003A1D30" w:rsidP="003A1D30">
      <w:pPr>
        <w:numPr>
          <w:ilvl w:val="2"/>
          <w:numId w:val="5"/>
        </w:numPr>
        <w:tabs>
          <w:tab w:val="left" w:pos="1191"/>
          <w:tab w:val="left" w:pos="1588"/>
          <w:tab w:val="left" w:pos="1985"/>
        </w:tabs>
        <w:spacing w:before="136"/>
        <w:rPr>
          <w:bCs/>
        </w:rPr>
      </w:pPr>
      <w:r>
        <w:rPr>
          <w:b/>
          <w:bCs/>
        </w:rPr>
        <w:t>FCF</w:t>
      </w:r>
      <w:r w:rsidRPr="00907B20">
        <w:rPr>
          <w:b/>
          <w:bCs/>
        </w:rPr>
        <w:t>R</w:t>
      </w:r>
      <w:r w:rsidRPr="00907B20">
        <w:t xml:space="preserve">: </w:t>
      </w:r>
      <w:r>
        <w:tab/>
      </w:r>
      <w:r>
        <w:tab/>
        <w:t>Frame Compatible Full Resolution</w:t>
      </w:r>
    </w:p>
    <w:p w14:paraId="54B80599" w14:textId="18796A73" w:rsidR="003A1D30" w:rsidRPr="00062597" w:rsidRDefault="003A1D30" w:rsidP="00062597">
      <w:pPr>
        <w:numPr>
          <w:ilvl w:val="2"/>
          <w:numId w:val="5"/>
        </w:numPr>
        <w:tabs>
          <w:tab w:val="left" w:pos="1350"/>
          <w:tab w:val="left" w:pos="1985"/>
          <w:tab w:val="left" w:pos="2250"/>
        </w:tabs>
        <w:spacing w:before="136"/>
      </w:pPr>
      <w:r>
        <w:rPr>
          <w:b/>
          <w:bCs/>
        </w:rPr>
        <w:t>FR</w:t>
      </w:r>
      <w:r>
        <w:t>:</w:t>
      </w:r>
      <w:r>
        <w:tab/>
      </w:r>
      <w:r>
        <w:tab/>
        <w:t>Full Resolution</w:t>
      </w:r>
    </w:p>
    <w:p w14:paraId="32BBADDA" w14:textId="77777777" w:rsidR="007F2594" w:rsidRDefault="00924832" w:rsidP="00D206C7">
      <w:pPr>
        <w:numPr>
          <w:ilvl w:val="2"/>
          <w:numId w:val="5"/>
        </w:numPr>
        <w:tabs>
          <w:tab w:val="left" w:pos="1191"/>
          <w:tab w:val="left" w:pos="1588"/>
          <w:tab w:val="left" w:pos="1985"/>
        </w:tabs>
        <w:spacing w:before="136"/>
      </w:pPr>
      <w:r>
        <w:rPr>
          <w:b/>
        </w:rPr>
        <w:t>MFC</w:t>
      </w:r>
      <w:r w:rsidR="0045452C">
        <w:rPr>
          <w:b/>
        </w:rPr>
        <w:t>:</w:t>
      </w:r>
      <w:r w:rsidR="007F2594">
        <w:tab/>
      </w:r>
      <w:r w:rsidR="007F2594">
        <w:tab/>
      </w:r>
      <w:r w:rsidR="007E10B4">
        <w:t xml:space="preserve">Multi-resolution </w:t>
      </w:r>
      <w:r>
        <w:t>Frame Compatible</w:t>
      </w:r>
      <w:r w:rsidR="00F73406">
        <w:t xml:space="preserve"> Stereo Coding</w:t>
      </w:r>
    </w:p>
    <w:p w14:paraId="650953EB" w14:textId="77777777" w:rsidR="003A1D30" w:rsidRPr="007F2594" w:rsidRDefault="003A1D30" w:rsidP="00D206C7">
      <w:pPr>
        <w:numPr>
          <w:ilvl w:val="2"/>
          <w:numId w:val="5"/>
        </w:numPr>
        <w:tabs>
          <w:tab w:val="left" w:pos="1191"/>
          <w:tab w:val="left" w:pos="1588"/>
          <w:tab w:val="left" w:pos="1985"/>
        </w:tabs>
        <w:spacing w:before="136"/>
      </w:pPr>
      <w:r>
        <w:rPr>
          <w:b/>
        </w:rPr>
        <w:t>MVC:</w:t>
      </w:r>
      <w:r>
        <w:tab/>
      </w:r>
      <w:r>
        <w:tab/>
        <w:t>Multi-view Video Coding</w:t>
      </w:r>
    </w:p>
    <w:p w14:paraId="31E54267" w14:textId="711A6706" w:rsidR="00D423D2" w:rsidRPr="00907B20" w:rsidRDefault="00924832" w:rsidP="00D206C7">
      <w:pPr>
        <w:numPr>
          <w:ilvl w:val="2"/>
          <w:numId w:val="5"/>
        </w:numPr>
        <w:tabs>
          <w:tab w:val="left" w:pos="1191"/>
          <w:tab w:val="left" w:pos="1588"/>
          <w:tab w:val="left" w:pos="1985"/>
        </w:tabs>
        <w:spacing w:before="136"/>
      </w:pPr>
      <w:r>
        <w:rPr>
          <w:b/>
          <w:bCs/>
        </w:rPr>
        <w:t>OM</w:t>
      </w:r>
      <w:r w:rsidR="00D423D2" w:rsidRPr="00907B20">
        <w:t xml:space="preserve">: </w:t>
      </w:r>
      <w:r w:rsidR="00D6019F">
        <w:tab/>
      </w:r>
      <w:r>
        <w:tab/>
      </w:r>
      <w:r w:rsidR="000D0B3E">
        <w:t>Orthogonal M</w:t>
      </w:r>
      <w:r>
        <w:t>uxing</w:t>
      </w:r>
    </w:p>
    <w:p w14:paraId="009E203C" w14:textId="77777777" w:rsidR="00D423D2" w:rsidRDefault="0069345A" w:rsidP="00D206C7">
      <w:pPr>
        <w:numPr>
          <w:ilvl w:val="2"/>
          <w:numId w:val="5"/>
        </w:numPr>
        <w:tabs>
          <w:tab w:val="left" w:pos="1191"/>
          <w:tab w:val="left" w:pos="1588"/>
          <w:tab w:val="left" w:pos="1985"/>
        </w:tabs>
        <w:spacing w:before="136"/>
      </w:pPr>
      <w:r>
        <w:rPr>
          <w:b/>
          <w:bCs/>
        </w:rPr>
        <w:t>RPU</w:t>
      </w:r>
      <w:r w:rsidR="00D423D2" w:rsidRPr="00907B20">
        <w:t xml:space="preserve">: </w:t>
      </w:r>
      <w:r w:rsidR="00D6019F">
        <w:tab/>
      </w:r>
      <w:r w:rsidR="00D6019F">
        <w:tab/>
      </w:r>
      <w:r>
        <w:t>Reference Processing Unit</w:t>
      </w:r>
    </w:p>
    <w:p w14:paraId="4D4756F7" w14:textId="77777777" w:rsidR="003A1D30" w:rsidRDefault="0045452C" w:rsidP="003A1D30">
      <w:pPr>
        <w:numPr>
          <w:ilvl w:val="2"/>
          <w:numId w:val="5"/>
        </w:numPr>
        <w:tabs>
          <w:tab w:val="left" w:pos="1440"/>
          <w:tab w:val="left" w:pos="1980"/>
        </w:tabs>
        <w:spacing w:before="136"/>
      </w:pPr>
      <w:r>
        <w:rPr>
          <w:b/>
          <w:bCs/>
        </w:rPr>
        <w:t>SbS</w:t>
      </w:r>
      <w:r w:rsidR="00D6019F" w:rsidRPr="00D6019F">
        <w:t>:</w:t>
      </w:r>
      <w:r>
        <w:tab/>
      </w:r>
      <w:r w:rsidR="00D6019F">
        <w:tab/>
      </w:r>
      <w:r>
        <w:t>Side-by-Side</w:t>
      </w:r>
      <w:r w:rsidR="003A1D30" w:rsidRPr="003A1D30">
        <w:rPr>
          <w:b/>
          <w:bCs/>
        </w:rPr>
        <w:tab/>
      </w:r>
      <w:r w:rsidR="003A1D30" w:rsidRPr="003A1D30">
        <w:rPr>
          <w:b/>
          <w:bCs/>
        </w:rPr>
        <w:tab/>
      </w:r>
    </w:p>
    <w:p w14:paraId="44E03246" w14:textId="519F91BA" w:rsidR="0080398E" w:rsidRDefault="0045452C" w:rsidP="00D206C7">
      <w:pPr>
        <w:numPr>
          <w:ilvl w:val="2"/>
          <w:numId w:val="5"/>
        </w:numPr>
        <w:tabs>
          <w:tab w:val="left" w:pos="1191"/>
          <w:tab w:val="left" w:pos="1588"/>
          <w:tab w:val="left" w:pos="1985"/>
        </w:tabs>
        <w:spacing w:before="136"/>
      </w:pPr>
      <w:r>
        <w:rPr>
          <w:b/>
          <w:bCs/>
        </w:rPr>
        <w:t>TaB</w:t>
      </w:r>
      <w:r w:rsidR="0080398E" w:rsidRPr="0080398E">
        <w:t>:</w:t>
      </w:r>
      <w:r w:rsidR="0080398E">
        <w:tab/>
      </w:r>
      <w:r w:rsidR="0080398E">
        <w:tab/>
      </w:r>
      <w:r w:rsidR="0017590D">
        <w:tab/>
      </w:r>
      <w:r>
        <w:t>Top-and-Bottom</w:t>
      </w:r>
    </w:p>
    <w:p w14:paraId="67F585FD" w14:textId="77777777" w:rsidR="00784D91" w:rsidRDefault="00784D91"/>
    <w:p w14:paraId="51221D97" w14:textId="77777777" w:rsidR="00734C61" w:rsidRPr="00907B20" w:rsidRDefault="00734C61">
      <w:pPr>
        <w:sectPr w:rsidR="00734C61" w:rsidRPr="00907B20" w:rsidSect="008647CA">
          <w:headerReference w:type="default" r:id="rId10"/>
          <w:footerReference w:type="default" r:id="rId11"/>
          <w:pgSz w:w="12240" w:h="15840" w:code="1"/>
          <w:pgMar w:top="1440" w:right="1440" w:bottom="1440" w:left="1440" w:header="720" w:footer="720" w:gutter="0"/>
          <w:pgNumType w:start="1" w:chapStyle="1"/>
          <w:cols w:space="720"/>
        </w:sectPr>
      </w:pPr>
    </w:p>
    <w:p w14:paraId="24D60C2A" w14:textId="77777777" w:rsidR="00901AD9" w:rsidRPr="00907B20" w:rsidRDefault="00ED4036" w:rsidP="00A930C0">
      <w:pPr>
        <w:pStyle w:val="Heading1"/>
        <w:sectPr w:rsidR="00901AD9" w:rsidRPr="00907B20" w:rsidSect="008647CA">
          <w:headerReference w:type="default" r:id="rId12"/>
          <w:footerReference w:type="default" r:id="rId13"/>
          <w:pgSz w:w="12240" w:h="15840" w:code="1"/>
          <w:pgMar w:top="1440" w:right="1440" w:bottom="1440" w:left="1440" w:header="720" w:footer="720" w:gutter="0"/>
          <w:pgNumType w:start="1" w:chapStyle="1"/>
          <w:cols w:space="720"/>
        </w:sectPr>
      </w:pPr>
      <w:bookmarkStart w:id="14" w:name="_Ref262406725"/>
      <w:bookmarkStart w:id="15" w:name="_Toc262564070"/>
      <w:bookmarkStart w:id="16" w:name="_Toc369611077"/>
      <w:r w:rsidRPr="00907B20">
        <w:lastRenderedPageBreak/>
        <w:t xml:space="preserve">Installation and </w:t>
      </w:r>
      <w:r w:rsidR="00901AD9" w:rsidRPr="00907B20">
        <w:t>Compilation</w:t>
      </w:r>
      <w:bookmarkEnd w:id="14"/>
      <w:bookmarkEnd w:id="15"/>
      <w:bookmarkEnd w:id="16"/>
      <w:r w:rsidR="00901AD9" w:rsidRPr="00907B20">
        <w:t xml:space="preserve"> </w:t>
      </w:r>
    </w:p>
    <w:p w14:paraId="429D66B9" w14:textId="77777777" w:rsidR="00901AD9" w:rsidRPr="00907B20" w:rsidRDefault="00901AD9"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17" w:name="_Toc369611078"/>
      <w:r w:rsidR="008B561B">
        <w:t>2</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Installation and Compilation</w:t>
      </w:r>
      <w:r w:rsidRPr="00907B20">
        <w:fldChar w:fldCharType="end"/>
      </w:r>
      <w:r w:rsidRPr="00907B20">
        <w:t>.</w:t>
      </w:r>
      <w:bookmarkEnd w:id="17"/>
    </w:p>
    <w:p w14:paraId="2B7A9B47" w14:textId="77777777" w:rsidR="00901AD9" w:rsidRPr="00907B20" w:rsidRDefault="00901AD9" w:rsidP="00CD1B77">
      <w:pPr>
        <w:pStyle w:val="Heading2"/>
        <w:numPr>
          <w:ilvl w:val="1"/>
          <w:numId w:val="38"/>
        </w:numPr>
      </w:pPr>
      <w:bookmarkStart w:id="18" w:name="_Toc164437792"/>
      <w:bookmarkStart w:id="19" w:name="_Toc216112566"/>
      <w:bookmarkStart w:id="20" w:name="_Toc216112567"/>
      <w:bookmarkStart w:id="21" w:name="_Toc216112571"/>
      <w:bookmarkStart w:id="22" w:name="_Toc216112573"/>
      <w:bookmarkStart w:id="23" w:name="_Toc216112574"/>
      <w:bookmarkStart w:id="24" w:name="_Toc164437794"/>
      <w:bookmarkEnd w:id="18"/>
      <w:bookmarkEnd w:id="19"/>
      <w:bookmarkEnd w:id="20"/>
      <w:bookmarkEnd w:id="21"/>
      <w:bookmarkEnd w:id="22"/>
      <w:bookmarkEnd w:id="23"/>
      <w:bookmarkEnd w:id="24"/>
      <w:r w:rsidRPr="00907B20">
        <w:tab/>
      </w:r>
      <w:bookmarkStart w:id="25" w:name="_Toc262564071"/>
      <w:bookmarkStart w:id="26" w:name="_Toc369611079"/>
      <w:r w:rsidRPr="00907B20">
        <w:t xml:space="preserve">Windows using </w:t>
      </w:r>
      <w:r w:rsidR="00A3755D" w:rsidRPr="00907B20">
        <w:t xml:space="preserve">MS </w:t>
      </w:r>
      <w:r w:rsidRPr="00907B20">
        <w:t>Visual Studio .NET</w:t>
      </w:r>
      <w:bookmarkEnd w:id="25"/>
      <w:bookmarkEnd w:id="26"/>
    </w:p>
    <w:p w14:paraId="19A3C4FE" w14:textId="5B55F05F" w:rsidR="0033623A" w:rsidRPr="00907B20" w:rsidRDefault="0033623A" w:rsidP="0033623A">
      <w:r w:rsidRPr="00907B20">
        <w:t xml:space="preserve">The software package contains a Visual Studio </w:t>
      </w:r>
      <w:r w:rsidR="008C5C5D">
        <w:t>.</w:t>
      </w:r>
      <w:r w:rsidRPr="00907B20">
        <w:t>NET workspace named “</w:t>
      </w:r>
      <w:r w:rsidR="008C5C5D">
        <w:rPr>
          <w:rFonts w:ascii="Courier New" w:hAnsi="Courier New" w:cs="Courier New"/>
        </w:rPr>
        <w:t>jm_vc</w:t>
      </w:r>
      <w:r w:rsidR="00AD72DD">
        <w:rPr>
          <w:rFonts w:ascii="Courier New" w:hAnsi="Courier New" w:cs="Courier New"/>
        </w:rPr>
        <w:t>10</w:t>
      </w:r>
      <w:r w:rsidRPr="00907B20">
        <w:rPr>
          <w:rFonts w:ascii="Courier New" w:hAnsi="Courier New" w:cs="Courier New"/>
        </w:rPr>
        <w:t>.sln</w:t>
      </w:r>
      <w:r w:rsidRPr="00907B20">
        <w:t>”</w:t>
      </w:r>
      <w:r w:rsidR="008C5C5D">
        <w:t xml:space="preserve"> </w:t>
      </w:r>
      <w:r w:rsidR="00851492">
        <w:t>for .NET 20</w:t>
      </w:r>
      <w:r w:rsidR="00AD72DD">
        <w:t>10 (v10</w:t>
      </w:r>
      <w:r w:rsidR="00851492">
        <w:t>)</w:t>
      </w:r>
      <w:r w:rsidRPr="00907B20">
        <w:t>. Th</w:t>
      </w:r>
      <w:r w:rsidR="008C5C5D">
        <w:t>e</w:t>
      </w:r>
      <w:r w:rsidRPr="00907B20">
        <w:t xml:space="preserve"> workspace include</w:t>
      </w:r>
      <w:r w:rsidR="00062597">
        <w:t>s</w:t>
      </w:r>
      <w:r w:rsidR="008C5C5D">
        <w:t xml:space="preserve"> the following </w:t>
      </w:r>
      <w:r w:rsidRPr="00907B20">
        <w:t>projects:</w:t>
      </w:r>
    </w:p>
    <w:p w14:paraId="3AC901B7" w14:textId="77777777" w:rsidR="0033623A" w:rsidRPr="00907B20" w:rsidRDefault="0033623A" w:rsidP="0033623A"/>
    <w:p w14:paraId="4C53A139" w14:textId="77777777" w:rsidR="0033623A" w:rsidRPr="00907B20" w:rsidRDefault="0033623A" w:rsidP="0033623A">
      <w:r w:rsidRPr="00062597">
        <w:rPr>
          <w:i/>
        </w:rPr>
        <w:t>lencod</w:t>
      </w:r>
      <w:r w:rsidRPr="00907B20">
        <w:tab/>
      </w:r>
      <w:r w:rsidR="00B35F0D">
        <w:t xml:space="preserve">the </w:t>
      </w:r>
      <w:r w:rsidRPr="00907B20">
        <w:t>H.264/AVC reference encoder</w:t>
      </w:r>
    </w:p>
    <w:p w14:paraId="3F5CD615" w14:textId="77777777" w:rsidR="0033623A" w:rsidRPr="00907B20" w:rsidRDefault="0033623A" w:rsidP="0033623A">
      <w:r w:rsidRPr="00062597">
        <w:rPr>
          <w:i/>
        </w:rPr>
        <w:t>ldecod</w:t>
      </w:r>
      <w:r w:rsidRPr="00907B20">
        <w:tab/>
      </w:r>
      <w:r w:rsidR="00B35F0D">
        <w:t xml:space="preserve">the </w:t>
      </w:r>
      <w:r w:rsidRPr="00907B20">
        <w:t>H.264/AVC reference decoder</w:t>
      </w:r>
    </w:p>
    <w:p w14:paraId="678DBD51" w14:textId="77777777" w:rsidR="0033623A" w:rsidRDefault="0033623A" w:rsidP="0033623A">
      <w:r w:rsidRPr="00062597">
        <w:rPr>
          <w:i/>
        </w:rPr>
        <w:t>rtpdump</w:t>
      </w:r>
      <w:r w:rsidR="004A762B" w:rsidRPr="00907B20">
        <w:tab/>
      </w:r>
      <w:r w:rsidRPr="00907B20">
        <w:t>a tool for analyzing contents of RTP packets</w:t>
      </w:r>
    </w:p>
    <w:p w14:paraId="43A4B686" w14:textId="77777777" w:rsidR="00851492" w:rsidRDefault="00851492" w:rsidP="0033623A">
      <w:r w:rsidRPr="00062597">
        <w:rPr>
          <w:i/>
        </w:rPr>
        <w:t>rtp_loss</w:t>
      </w:r>
      <w:r>
        <w:t xml:space="preserve"> </w:t>
      </w:r>
      <w:r>
        <w:tab/>
        <w:t>a tool for simulating RTP packet losses</w:t>
      </w:r>
    </w:p>
    <w:p w14:paraId="20FB1450" w14:textId="34A56943" w:rsidR="004A762B" w:rsidRPr="004F1466" w:rsidRDefault="004A762B" w:rsidP="0033623A">
      <w:pPr>
        <w:rPr>
          <w:color w:val="FF0000"/>
        </w:rPr>
      </w:pPr>
      <w:r w:rsidRPr="00987075">
        <w:rPr>
          <w:i/>
          <w:color w:val="FF0000"/>
        </w:rPr>
        <w:t>rpu_sdk</w:t>
      </w:r>
      <w:r w:rsidRPr="004F1466">
        <w:rPr>
          <w:color w:val="FF0000"/>
        </w:rPr>
        <w:tab/>
        <w:t>a</w:t>
      </w:r>
      <w:r w:rsidR="00B35F0D">
        <w:rPr>
          <w:color w:val="FF0000"/>
        </w:rPr>
        <w:t>n</w:t>
      </w:r>
      <w:r w:rsidRPr="004F1466">
        <w:rPr>
          <w:color w:val="FF0000"/>
        </w:rPr>
        <w:t xml:space="preserve"> SDK static library which contains functions related to </w:t>
      </w:r>
      <w:r w:rsidR="00B35F0D">
        <w:rPr>
          <w:color w:val="FF0000"/>
        </w:rPr>
        <w:t xml:space="preserve">the </w:t>
      </w:r>
      <w:r w:rsidR="00173009">
        <w:rPr>
          <w:color w:val="FF0000"/>
        </w:rPr>
        <w:t>MFC</w:t>
      </w:r>
      <w:r w:rsidRPr="004F1466">
        <w:rPr>
          <w:color w:val="FF0000"/>
        </w:rPr>
        <w:t>. The SDK is split</w:t>
      </w:r>
      <w:r w:rsidRPr="004F1466">
        <w:rPr>
          <w:rFonts w:eastAsia="Batang"/>
          <w:noProof w:val="0"/>
          <w:color w:val="FF0000"/>
          <w:sz w:val="20"/>
          <w:szCs w:val="20"/>
        </w:rPr>
        <w:t xml:space="preserve"> </w:t>
      </w:r>
      <w:r w:rsidRPr="004F1466">
        <w:rPr>
          <w:color w:val="FF0000"/>
        </w:rPr>
        <w:t xml:space="preserve">into encoder_layer, rpu_layer , decoder_layer and utilities_layer. </w:t>
      </w:r>
      <w:r w:rsidR="00DA7778">
        <w:rPr>
          <w:color w:val="FF0000"/>
        </w:rPr>
        <w:t xml:space="preserve">The library can be compiled and generated under directory rpu_sdk. </w:t>
      </w:r>
    </w:p>
    <w:p w14:paraId="5B470E89" w14:textId="77777777" w:rsidR="0033623A" w:rsidRPr="00907B20" w:rsidRDefault="0033623A" w:rsidP="0033623A"/>
    <w:p w14:paraId="500596EE" w14:textId="338EF196" w:rsidR="0033623A" w:rsidRPr="00907B20" w:rsidRDefault="0033623A" w:rsidP="0033623A">
      <w:r w:rsidRPr="00907B20">
        <w:t xml:space="preserve">Select the desired project and </w:t>
      </w:r>
      <w:r w:rsidR="008C5C5D">
        <w:t xml:space="preserve">the appropriate compilation mode, i.e. </w:t>
      </w:r>
      <w:r w:rsidRPr="00907B20">
        <w:t>“Debug” or “Release”</w:t>
      </w:r>
      <w:r w:rsidR="00713796">
        <w:t>,</w:t>
      </w:r>
      <w:r w:rsidR="00C46BAA">
        <w:t xml:space="preserve"> and platform</w:t>
      </w:r>
      <w:r w:rsidR="00713796">
        <w:t>,</w:t>
      </w:r>
      <w:r w:rsidR="00C46BAA">
        <w:t xml:space="preserve"> i.e. “Win32” or “x64”</w:t>
      </w:r>
      <w:r w:rsidR="006E74B2">
        <w:t xml:space="preserve">. </w:t>
      </w:r>
      <w:r w:rsidRPr="00907B20">
        <w:t>Compilation will create the binaries “lencod</w:t>
      </w:r>
      <w:r w:rsidR="00C46BAA">
        <w:t>_[</w:t>
      </w:r>
      <w:r w:rsidR="00062597">
        <w:t>mode</w:t>
      </w:r>
      <w:r w:rsidR="00C46BAA">
        <w:t>]_[</w:t>
      </w:r>
      <w:r w:rsidR="00062597">
        <w:t>p</w:t>
      </w:r>
      <w:r w:rsidR="00C46BAA">
        <w:t>latform]</w:t>
      </w:r>
      <w:r w:rsidRPr="00907B20">
        <w:t>.exe” or  “ldecod</w:t>
      </w:r>
      <w:r w:rsidR="00C46BAA">
        <w:t>_[</w:t>
      </w:r>
      <w:r w:rsidR="00574226">
        <w:t>m</w:t>
      </w:r>
      <w:r w:rsidR="00C46BAA">
        <w:t>ode]_[</w:t>
      </w:r>
      <w:r w:rsidR="00574226">
        <w:t>p</w:t>
      </w:r>
      <w:r w:rsidR="00C46BAA">
        <w:t>latform]</w:t>
      </w:r>
      <w:r w:rsidRPr="00907B20">
        <w:t xml:space="preserve">.exe” in the “bin” directory. “rtpdump.exe” </w:t>
      </w:r>
      <w:r w:rsidR="00851492">
        <w:t xml:space="preserve">and “rtp_loss.exe” </w:t>
      </w:r>
      <w:r w:rsidRPr="00907B20">
        <w:t xml:space="preserve">will be created in the </w:t>
      </w:r>
      <w:r w:rsidR="00C46BAA">
        <w:t>“bin”</w:t>
      </w:r>
      <w:r w:rsidR="00851492">
        <w:t xml:space="preserve"> </w:t>
      </w:r>
      <w:r w:rsidRPr="00907B20">
        <w:t>director</w:t>
      </w:r>
      <w:r w:rsidR="007D3E42">
        <w:t>y</w:t>
      </w:r>
      <w:r w:rsidRPr="00907B20">
        <w:t>.</w:t>
      </w:r>
    </w:p>
    <w:p w14:paraId="017BF74A" w14:textId="77777777" w:rsidR="00967FF2" w:rsidRPr="00907B20" w:rsidRDefault="00967FF2" w:rsidP="00967FF2"/>
    <w:p w14:paraId="0BCA88A9" w14:textId="77777777" w:rsidR="00967FF2" w:rsidRDefault="00967FF2" w:rsidP="00967FF2">
      <w:r w:rsidRPr="00907B20">
        <w:t xml:space="preserve">For compile time settings and options see section </w:t>
      </w:r>
      <w:r w:rsidR="00EA538C" w:rsidRPr="00907B20">
        <w:fldChar w:fldCharType="begin" w:fldLock="1"/>
      </w:r>
      <w:r w:rsidR="00EA538C" w:rsidRPr="00907B20">
        <w:instrText xml:space="preserve"> REF _Ref85565287 \r \h </w:instrText>
      </w:r>
      <w:r w:rsidR="00EA538C" w:rsidRPr="00907B20">
        <w:fldChar w:fldCharType="separate"/>
      </w:r>
      <w:r w:rsidR="008B561B">
        <w:t>5</w:t>
      </w:r>
      <w:r w:rsidR="00EA538C" w:rsidRPr="00907B20">
        <w:fldChar w:fldCharType="end"/>
      </w:r>
      <w:r w:rsidRPr="00907B20">
        <w:t>.</w:t>
      </w:r>
    </w:p>
    <w:p w14:paraId="73E96667" w14:textId="77777777" w:rsidR="004924D9" w:rsidRDefault="004924D9" w:rsidP="00967FF2"/>
    <w:p w14:paraId="5C0A6CCC" w14:textId="6E686F9E" w:rsidR="00C46BAA" w:rsidRDefault="00C46BAA" w:rsidP="00967FF2">
      <w:r>
        <w:t xml:space="preserve">For faster execution it is recommended to </w:t>
      </w:r>
      <w:r w:rsidR="00385EE2">
        <w:t xml:space="preserve">compile and run the software in </w:t>
      </w:r>
      <w:r>
        <w:t xml:space="preserve">Release mode </w:t>
      </w:r>
      <w:r w:rsidR="00385EE2">
        <w:t xml:space="preserve">and on an </w:t>
      </w:r>
      <w:r>
        <w:t>x64 platform.</w:t>
      </w:r>
      <w:r w:rsidR="00385EE2">
        <w:t xml:space="preserve"> For older, 32-bit only capable systems, only the Win32 platform can be used.</w:t>
      </w:r>
    </w:p>
    <w:p w14:paraId="16FCBB95" w14:textId="77777777" w:rsidR="002D1C5C" w:rsidRDefault="002D1C5C" w:rsidP="00967FF2"/>
    <w:p w14:paraId="78B50510" w14:textId="69C96C44" w:rsidR="004F1466" w:rsidRDefault="004F1466" w:rsidP="00967FF2">
      <w:r>
        <w:t xml:space="preserve">Note: The software </w:t>
      </w:r>
      <w:r w:rsidR="00385EE2">
        <w:t xml:space="preserve">has been primarily </w:t>
      </w:r>
      <w:r>
        <w:t xml:space="preserve">tested </w:t>
      </w:r>
      <w:r w:rsidR="00385EE2">
        <w:t xml:space="preserve">on an </w:t>
      </w:r>
      <w:r>
        <w:t>x64 environment.</w:t>
      </w:r>
    </w:p>
    <w:p w14:paraId="53903105" w14:textId="77777777" w:rsidR="00901AD9" w:rsidRPr="00907B20" w:rsidRDefault="00A3755D" w:rsidP="00A3755D">
      <w:pPr>
        <w:pStyle w:val="Heading2"/>
      </w:pPr>
      <w:bookmarkStart w:id="27" w:name="_Toc164437796"/>
      <w:bookmarkEnd w:id="27"/>
      <w:r w:rsidRPr="00907B20">
        <w:tab/>
      </w:r>
      <w:bookmarkStart w:id="28" w:name="_Toc262564072"/>
      <w:bookmarkStart w:id="29" w:name="_Toc369611080"/>
      <w:r w:rsidRPr="00907B20">
        <w:t xml:space="preserve">UNIX and Windows </w:t>
      </w:r>
      <w:r w:rsidR="0033623A" w:rsidRPr="00907B20">
        <w:t>using</w:t>
      </w:r>
      <w:r w:rsidRPr="00907B20">
        <w:t xml:space="preserve"> </w:t>
      </w:r>
      <w:r w:rsidR="0033623A" w:rsidRPr="00907B20">
        <w:t>g</w:t>
      </w:r>
      <w:r w:rsidRPr="00907B20">
        <w:t>cc</w:t>
      </w:r>
      <w:r w:rsidR="0033623A" w:rsidRPr="00907B20">
        <w:t xml:space="preserve"> (GNU Compiler Collection)</w:t>
      </w:r>
      <w:bookmarkEnd w:id="28"/>
      <w:bookmarkEnd w:id="29"/>
    </w:p>
    <w:p w14:paraId="61EDA330" w14:textId="1ACD33E0" w:rsidR="0099019B" w:rsidRPr="00907B20" w:rsidRDefault="0099019B" w:rsidP="0099019B">
      <w:r w:rsidRPr="00907B20">
        <w:t>For compiling the encoder</w:t>
      </w:r>
      <w:r w:rsidR="00C46BAA">
        <w:t>,</w:t>
      </w:r>
      <w:r>
        <w:t xml:space="preserve"> </w:t>
      </w:r>
      <w:r w:rsidR="009E7729">
        <w:t xml:space="preserve">the </w:t>
      </w:r>
      <w:r>
        <w:t>decoder</w:t>
      </w:r>
      <w:r w:rsidR="009E7729">
        <w:t xml:space="preserve">, the </w:t>
      </w:r>
      <w:r w:rsidR="00C46BAA">
        <w:t>rpu_sdk</w:t>
      </w:r>
      <w:r w:rsidR="00BD3118">
        <w:t>, rtpdump and rtp_loss</w:t>
      </w:r>
      <w:r w:rsidRPr="00907B20">
        <w:t>:</w:t>
      </w:r>
    </w:p>
    <w:p w14:paraId="6099652C" w14:textId="1B9F4815" w:rsidR="0033623A" w:rsidRPr="00907B20" w:rsidRDefault="0099019B" w:rsidP="009D0275">
      <w:pPr>
        <w:pStyle w:val="CommandLine"/>
      </w:pPr>
      <w:r w:rsidRPr="00907B20">
        <w:t>make</w:t>
      </w:r>
    </w:p>
    <w:p w14:paraId="77CB43F0" w14:textId="0869BE9C" w:rsidR="00967FF2" w:rsidRDefault="00967FF2" w:rsidP="00901AD9">
      <w:r w:rsidRPr="00907B20">
        <w:t xml:space="preserve">Binaries named “lencod.exe” </w:t>
      </w:r>
      <w:r w:rsidR="00DC5C16">
        <w:t>,</w:t>
      </w:r>
      <w:r w:rsidRPr="00907B20">
        <w:t>“ldecod.exe”</w:t>
      </w:r>
      <w:r w:rsidR="00DC5C16">
        <w:t>, “</w:t>
      </w:r>
      <w:r w:rsidR="00DC5C16" w:rsidRPr="00DC5C16">
        <w:t>rtp_loss</w:t>
      </w:r>
      <w:r w:rsidR="00DC5C16">
        <w:t>.exe” and “rtpdump.exe”</w:t>
      </w:r>
      <w:r w:rsidRPr="00907B20">
        <w:t xml:space="preserve"> </w:t>
      </w:r>
      <w:r w:rsidR="00816569">
        <w:t>will be</w:t>
      </w:r>
      <w:r w:rsidR="00816569" w:rsidRPr="00907B20">
        <w:t xml:space="preserve"> </w:t>
      </w:r>
      <w:r w:rsidRPr="00907B20">
        <w:t>created in the “bin” directory.</w:t>
      </w:r>
      <w:r w:rsidR="008C5C5D">
        <w:t xml:space="preserve"> For debug mode binaries one can compile the software using the following syntax:</w:t>
      </w:r>
    </w:p>
    <w:p w14:paraId="4BFA5129" w14:textId="77777777" w:rsidR="008C5C5D" w:rsidRPr="00907B20" w:rsidRDefault="008C5C5D" w:rsidP="008C5C5D">
      <w:pPr>
        <w:pStyle w:val="CommandLine"/>
      </w:pPr>
      <w:r>
        <w:t>m</w:t>
      </w:r>
      <w:r w:rsidRPr="00907B20">
        <w:t>ake</w:t>
      </w:r>
      <w:r>
        <w:t xml:space="preserve"> DBG=1</w:t>
      </w:r>
    </w:p>
    <w:p w14:paraId="5D087F37" w14:textId="5BC21FB1" w:rsidR="008C5C5D" w:rsidRDefault="00F52EFE" w:rsidP="00901AD9">
      <w:r>
        <w:t>The above would generate debug binary files named “lencod.dbg.exe”</w:t>
      </w:r>
      <w:r w:rsidR="00DC5C16">
        <w:t>,</w:t>
      </w:r>
      <w:r>
        <w:t xml:space="preserve"> “ldecod.dbg.exe”</w:t>
      </w:r>
      <w:r w:rsidR="00DC5C16">
        <w:t>,</w:t>
      </w:r>
      <w:r>
        <w:t xml:space="preserve"> </w:t>
      </w:r>
      <w:r w:rsidR="00DC5C16">
        <w:t>“</w:t>
      </w:r>
      <w:r w:rsidR="00DC5C16" w:rsidRPr="00DC5C16">
        <w:t>rtp_loss</w:t>
      </w:r>
      <w:r w:rsidR="00DC5C16">
        <w:t>.dbg.exe” and “rtpdump.dbg.exe”</w:t>
      </w:r>
      <w:r w:rsidR="00DC5C16" w:rsidRPr="00907B20">
        <w:t xml:space="preserve"> </w:t>
      </w:r>
      <w:r>
        <w:t>in the “bin” directory</w:t>
      </w:r>
      <w:r w:rsidR="00E40C3E">
        <w:t>.</w:t>
      </w:r>
    </w:p>
    <w:p w14:paraId="2A053B58" w14:textId="77777777" w:rsidR="00851492" w:rsidRDefault="00851492" w:rsidP="00901AD9"/>
    <w:p w14:paraId="25C27B0F" w14:textId="44BE85F3" w:rsidR="004924D9" w:rsidRDefault="00816569" w:rsidP="00901AD9">
      <w:r>
        <w:t xml:space="preserve">By default, the binary executables will be created according to the architecture of the </w:t>
      </w:r>
      <w:r w:rsidR="00874F8E">
        <w:t>system, where the compilation is performed, i.e. a 32-bit executable will be created on a 32-bit system, while a 64-bit executable will be created on a 64-bit system. However, the compilation parameter M32, if set to 1, will enforce the generation of a 32-bit executable, even on a 64-bit architecture system</w:t>
      </w:r>
      <w:r w:rsidR="00BD3118">
        <w:t>.</w:t>
      </w:r>
      <w:r w:rsidR="00874F8E">
        <w:t xml:space="preserve"> </w:t>
      </w:r>
      <w:r w:rsidR="004924D9">
        <w:t>Additional options that can be used during compilation include</w:t>
      </w:r>
      <w:r w:rsidR="00874F8E">
        <w:t xml:space="preserve"> </w:t>
      </w:r>
      <w:r w:rsidR="004924D9">
        <w:t>OPT=N</w:t>
      </w:r>
      <w:r w:rsidR="00874F8E">
        <w:t>,</w:t>
      </w:r>
      <w:r w:rsidR="004924D9">
        <w:t xml:space="preserve"> </w:t>
      </w:r>
      <w:r w:rsidR="00874F8E">
        <w:t xml:space="preserve">which can </w:t>
      </w:r>
      <w:r w:rsidR="004924D9">
        <w:t xml:space="preserve">control the </w:t>
      </w:r>
      <w:r w:rsidR="00874F8E">
        <w:t xml:space="preserve">compilations </w:t>
      </w:r>
      <w:r w:rsidR="004924D9">
        <w:t>optimization level, and STC=1 for static linking of libraries.</w:t>
      </w:r>
    </w:p>
    <w:p w14:paraId="30F7AAFE" w14:textId="77777777" w:rsidR="00F52EFE" w:rsidRPr="00907B20" w:rsidRDefault="00F52EFE" w:rsidP="00901AD9"/>
    <w:p w14:paraId="2AE9B5BA" w14:textId="635A55ED" w:rsidR="00901AD9" w:rsidRDefault="00967FF2" w:rsidP="00901AD9">
      <w:r w:rsidRPr="00907B20">
        <w:t xml:space="preserve">For compile time settings and options see section </w:t>
      </w:r>
      <w:r w:rsidR="00380202" w:rsidRPr="00907B20">
        <w:fldChar w:fldCharType="begin" w:fldLock="1"/>
      </w:r>
      <w:r w:rsidR="00380202" w:rsidRPr="00907B20">
        <w:instrText xml:space="preserve"> REF _Ref85565287 \r \h </w:instrText>
      </w:r>
      <w:r w:rsidR="00380202" w:rsidRPr="00907B20">
        <w:fldChar w:fldCharType="separate"/>
      </w:r>
      <w:r w:rsidR="008B561B">
        <w:t>5</w:t>
      </w:r>
      <w:r w:rsidR="00380202" w:rsidRPr="00907B20">
        <w:fldChar w:fldCharType="end"/>
      </w:r>
      <w:r w:rsidRPr="00907B20">
        <w:t>.</w:t>
      </w:r>
    </w:p>
    <w:p w14:paraId="489D1616" w14:textId="77777777" w:rsidR="009D0275" w:rsidRPr="00907B20" w:rsidRDefault="009D0275" w:rsidP="00901AD9"/>
    <w:p w14:paraId="7600EF5A" w14:textId="59619A7B" w:rsidR="00987075" w:rsidRDefault="00987075" w:rsidP="00987075">
      <w:r>
        <w:t xml:space="preserve">Note: The software has been primarily tested on in linux with </w:t>
      </w:r>
      <w:r w:rsidRPr="00987075">
        <w:t>gcc version 4.5.1</w:t>
      </w:r>
      <w:r>
        <w:t>.</w:t>
      </w:r>
    </w:p>
    <w:p w14:paraId="62ED75C3" w14:textId="77777777" w:rsidR="00901AD9" w:rsidRDefault="00901AD9" w:rsidP="00901AD9"/>
    <w:p w14:paraId="571D8AB4" w14:textId="77777777" w:rsidR="00987075" w:rsidRPr="00907B20" w:rsidRDefault="00987075" w:rsidP="00901AD9">
      <w:pPr>
        <w:sectPr w:rsidR="00987075" w:rsidRPr="00907B20" w:rsidSect="008647CA">
          <w:headerReference w:type="default" r:id="rId14"/>
          <w:footerReference w:type="default" r:id="rId15"/>
          <w:pgSz w:w="12240" w:h="15840" w:code="1"/>
          <w:pgMar w:top="1440" w:right="1440" w:bottom="1440" w:left="1440" w:header="720" w:footer="720" w:gutter="0"/>
          <w:pgNumType w:start="1" w:chapStyle="1"/>
          <w:cols w:space="720"/>
        </w:sectPr>
      </w:pPr>
    </w:p>
    <w:p w14:paraId="4ACBA7D6" w14:textId="77777777" w:rsidR="006D6F53" w:rsidRPr="00907B20" w:rsidRDefault="00260B7C" w:rsidP="00A930C0">
      <w:pPr>
        <w:pStyle w:val="Heading1"/>
      </w:pPr>
      <w:bookmarkStart w:id="30" w:name="_Ref262406747"/>
      <w:bookmarkStart w:id="31" w:name="_Toc262564073"/>
      <w:bookmarkStart w:id="32" w:name="_Toc369611081"/>
      <w:r w:rsidRPr="00907B20">
        <w:lastRenderedPageBreak/>
        <w:t xml:space="preserve">Using The </w:t>
      </w:r>
      <w:r w:rsidR="00173009">
        <w:t>MFC</w:t>
      </w:r>
      <w:r w:rsidR="008D68DD">
        <w:t xml:space="preserve"> </w:t>
      </w:r>
      <w:r w:rsidRPr="00907B20">
        <w:t>Encoder Module</w:t>
      </w:r>
      <w:bookmarkEnd w:id="30"/>
      <w:bookmarkEnd w:id="31"/>
      <w:bookmarkEnd w:id="32"/>
    </w:p>
    <w:p w14:paraId="01F28919" w14:textId="77777777" w:rsidR="006D6F53" w:rsidRPr="00907B20" w:rsidRDefault="006D6F53" w:rsidP="006D6F53">
      <w:pPr>
        <w:sectPr w:rsidR="006D6F53" w:rsidRPr="00907B20" w:rsidSect="008647CA">
          <w:headerReference w:type="default" r:id="rId16"/>
          <w:footerReference w:type="default" r:id="rId17"/>
          <w:pgSz w:w="12240" w:h="15840" w:code="1"/>
          <w:pgMar w:top="1440" w:right="1440" w:bottom="1440" w:left="1440" w:header="720" w:footer="720" w:gutter="0"/>
          <w:pgNumType w:start="1" w:chapStyle="1"/>
          <w:cols w:space="720"/>
        </w:sectPr>
      </w:pPr>
    </w:p>
    <w:bookmarkStart w:id="33" w:name="_Ref85220774"/>
    <w:p w14:paraId="50823B14" w14:textId="77777777" w:rsidR="00EA0B15" w:rsidRPr="00907B20" w:rsidRDefault="00C900B1"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34" w:name="_Toc369611082"/>
      <w:r w:rsidR="008B561B">
        <w:t>3</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 xml:space="preserve">Using The </w:t>
      </w:r>
      <w:r w:rsidR="00173009">
        <w:t>MFC</w:t>
      </w:r>
      <w:r w:rsidR="008B561B">
        <w:t xml:space="preserve"> Encoder Module</w:t>
      </w:r>
      <w:bookmarkEnd w:id="34"/>
      <w:r w:rsidRPr="00907B20">
        <w:fldChar w:fldCharType="end"/>
      </w:r>
      <w:bookmarkEnd w:id="33"/>
    </w:p>
    <w:p w14:paraId="2F21548C" w14:textId="0A0B3998" w:rsidR="00EA0B15" w:rsidRPr="00907B20" w:rsidRDefault="00EA0B15" w:rsidP="00EA0B15">
      <w:r w:rsidRPr="00907B20">
        <w:t xml:space="preserve">This section provides a </w:t>
      </w:r>
      <w:r w:rsidRPr="00BF77CC">
        <w:t>detailed</w:t>
      </w:r>
      <w:r w:rsidRPr="00907B20">
        <w:t xml:space="preserve"> description of </w:t>
      </w:r>
      <w:r w:rsidR="00935D2C" w:rsidRPr="00907B20">
        <w:t xml:space="preserve">the </w:t>
      </w:r>
      <w:r w:rsidR="00874F8E">
        <w:t xml:space="preserve">MFC related parameters in the H.264/MPEG-4 AVC </w:t>
      </w:r>
      <w:r w:rsidR="00935D2C" w:rsidRPr="00907B20">
        <w:t>JM encoder</w:t>
      </w:r>
      <w:r w:rsidRPr="00907B20">
        <w:t xml:space="preserve">. </w:t>
      </w:r>
    </w:p>
    <w:p w14:paraId="2CB54704" w14:textId="77777777" w:rsidR="00623D0A" w:rsidRPr="00907B20" w:rsidRDefault="00623D0A" w:rsidP="00D206C7">
      <w:pPr>
        <w:pStyle w:val="Heading2"/>
        <w:numPr>
          <w:ilvl w:val="1"/>
          <w:numId w:val="10"/>
        </w:numPr>
      </w:pPr>
      <w:r w:rsidRPr="00907B20">
        <w:tab/>
      </w:r>
      <w:bookmarkStart w:id="35" w:name="_Toc262564074"/>
      <w:bookmarkStart w:id="36" w:name="_Toc369611083"/>
      <w:r w:rsidRPr="00907B20">
        <w:t>Encoder Syntax</w:t>
      </w:r>
      <w:bookmarkEnd w:id="35"/>
      <w:bookmarkEnd w:id="36"/>
    </w:p>
    <w:p w14:paraId="41723B38" w14:textId="36CF970B" w:rsidR="00623D0A" w:rsidRPr="00907B20" w:rsidRDefault="00BF77CC" w:rsidP="007F58F1">
      <w:pPr>
        <w:pStyle w:val="CommandLine"/>
      </w:pPr>
      <w:r>
        <w:t>l</w:t>
      </w:r>
      <w:r w:rsidR="00623D0A" w:rsidRPr="00907B20">
        <w:t>encod</w:t>
      </w:r>
      <w:r w:rsidR="00874F8E">
        <w:t>.exe</w:t>
      </w:r>
      <w:r w:rsidR="00623D0A" w:rsidRPr="00907B20">
        <w:t xml:space="preserve"> </w:t>
      </w:r>
      <w:r w:rsidR="007F58F1" w:rsidRPr="00907B20">
        <w:tab/>
      </w:r>
      <w:r w:rsidR="00623D0A" w:rsidRPr="00907B20">
        <w:t>[-h]</w:t>
      </w:r>
      <w:r w:rsidR="007F58F1" w:rsidRPr="00907B20">
        <w:t xml:space="preserve"> </w:t>
      </w:r>
      <w:r w:rsidR="00623D0A" w:rsidRPr="00907B20">
        <w:t>[-</w:t>
      </w:r>
      <w:r w:rsidR="00D5180C" w:rsidRPr="00907B20">
        <w:t>d</w:t>
      </w:r>
      <w:r w:rsidR="00623D0A" w:rsidRPr="00907B20">
        <w:t xml:space="preserve"> defenc.cfg] {[-f curenc1.cfg]</w:t>
      </w:r>
      <w:r w:rsidR="007F58F1" w:rsidRPr="00907B20">
        <w:t>...</w:t>
      </w:r>
      <w:r w:rsidR="00623D0A" w:rsidRPr="00907B20">
        <w:t>[-f curencN.cfg]}</w:t>
      </w:r>
      <w:r w:rsidR="007F58F1" w:rsidRPr="00907B20">
        <w:br/>
      </w:r>
      <w:r w:rsidR="007F58F1" w:rsidRPr="00907B20">
        <w:tab/>
      </w:r>
      <w:r w:rsidR="007F58F1" w:rsidRPr="00907B20">
        <w:tab/>
      </w:r>
      <w:r w:rsidR="007F58F1" w:rsidRPr="00907B20">
        <w:tab/>
      </w:r>
      <w:r w:rsidR="00874F8E">
        <w:tab/>
      </w:r>
      <w:r w:rsidR="007F58F1" w:rsidRPr="00907B20">
        <w:t>{[-p EncParam1=EncValue1]...[-p EncParamM=EncValueM]}</w:t>
      </w:r>
    </w:p>
    <w:p w14:paraId="5656BA38" w14:textId="77777777" w:rsidR="00623D0A" w:rsidRPr="00907B20" w:rsidRDefault="00623D0A" w:rsidP="007F58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069"/>
        <w:gridCol w:w="8233"/>
      </w:tblGrid>
      <w:tr w:rsidR="000C66F3" w:rsidRPr="00907B20" w14:paraId="32AB32C1" w14:textId="77777777" w:rsidTr="00BF77CC">
        <w:trPr>
          <w:jc w:val="center"/>
        </w:trPr>
        <w:tc>
          <w:tcPr>
            <w:tcW w:w="0" w:type="auto"/>
            <w:gridSpan w:val="2"/>
            <w:vAlign w:val="center"/>
          </w:tcPr>
          <w:p w14:paraId="5832DF3E" w14:textId="77777777" w:rsidR="000C66F3" w:rsidRPr="00A620CE" w:rsidRDefault="000C66F3" w:rsidP="00BF77CC">
            <w:pPr>
              <w:jc w:val="left"/>
              <w:rPr>
                <w:b/>
                <w:bCs/>
                <w:i/>
                <w:iCs/>
              </w:rPr>
            </w:pPr>
            <w:r w:rsidRPr="00A620CE">
              <w:rPr>
                <w:b/>
                <w:bCs/>
                <w:i/>
                <w:iCs/>
              </w:rPr>
              <w:t>Options:</w:t>
            </w:r>
          </w:p>
        </w:tc>
      </w:tr>
      <w:tr w:rsidR="000C66F3" w:rsidRPr="00907B20" w14:paraId="4D3C4750" w14:textId="77777777" w:rsidTr="00BF77CC">
        <w:trPr>
          <w:jc w:val="center"/>
        </w:trPr>
        <w:tc>
          <w:tcPr>
            <w:tcW w:w="1069" w:type="dxa"/>
            <w:vAlign w:val="center"/>
          </w:tcPr>
          <w:p w14:paraId="6CC6D8CC" w14:textId="77777777" w:rsidR="000C66F3" w:rsidRPr="00A620CE" w:rsidRDefault="000C66F3" w:rsidP="00BF77CC">
            <w:pPr>
              <w:jc w:val="center"/>
              <w:rPr>
                <w:i/>
                <w:iCs/>
              </w:rPr>
            </w:pPr>
            <w:r w:rsidRPr="00A620CE">
              <w:rPr>
                <w:i/>
                <w:iCs/>
              </w:rPr>
              <w:t>-h</w:t>
            </w:r>
          </w:p>
        </w:tc>
        <w:tc>
          <w:tcPr>
            <w:tcW w:w="8233" w:type="dxa"/>
            <w:vAlign w:val="center"/>
          </w:tcPr>
          <w:p w14:paraId="2377FD47" w14:textId="77777777" w:rsidR="000C66F3" w:rsidRPr="00907B20" w:rsidRDefault="000C66F3" w:rsidP="00BF77CC">
            <w:pPr>
              <w:jc w:val="left"/>
            </w:pPr>
            <w:r w:rsidRPr="00907B20">
              <w:t>Prints parameter usage.</w:t>
            </w:r>
          </w:p>
        </w:tc>
      </w:tr>
      <w:tr w:rsidR="000C66F3" w:rsidRPr="00907B20" w14:paraId="5574D802" w14:textId="77777777" w:rsidTr="00BF77CC">
        <w:trPr>
          <w:jc w:val="center"/>
        </w:trPr>
        <w:tc>
          <w:tcPr>
            <w:tcW w:w="1069" w:type="dxa"/>
            <w:vAlign w:val="center"/>
          </w:tcPr>
          <w:p w14:paraId="1C889C96" w14:textId="77777777" w:rsidR="000C66F3" w:rsidRPr="00A620CE" w:rsidRDefault="000C66F3" w:rsidP="00BF77CC">
            <w:pPr>
              <w:jc w:val="center"/>
              <w:rPr>
                <w:i/>
                <w:iCs/>
              </w:rPr>
            </w:pPr>
            <w:r w:rsidRPr="00A620CE">
              <w:rPr>
                <w:i/>
                <w:iCs/>
              </w:rPr>
              <w:t>-d</w:t>
            </w:r>
          </w:p>
        </w:tc>
        <w:tc>
          <w:tcPr>
            <w:tcW w:w="8233" w:type="dxa"/>
            <w:vAlign w:val="center"/>
          </w:tcPr>
          <w:p w14:paraId="3FEBD5C6" w14:textId="29269E4C" w:rsidR="000C66F3" w:rsidRPr="00907B20" w:rsidRDefault="000C66F3" w:rsidP="00BF77CC">
            <w:pPr>
              <w:jc w:val="left"/>
            </w:pPr>
            <w:r w:rsidRPr="00907B20">
              <w:t>Use &lt;</w:t>
            </w:r>
            <w:r w:rsidR="00BE1D6D" w:rsidRPr="00E52994">
              <w:rPr>
                <w:color w:val="FF0000"/>
              </w:rPr>
              <w:t>encoder_</w:t>
            </w:r>
            <w:r w:rsidR="0027329A">
              <w:rPr>
                <w:color w:val="FF0000"/>
              </w:rPr>
              <w:t>mfc</w:t>
            </w:r>
            <w:r w:rsidRPr="00E52994">
              <w:rPr>
                <w:color w:val="FF0000"/>
              </w:rPr>
              <w:t>.cfg</w:t>
            </w:r>
            <w:r w:rsidRPr="00907B20">
              <w:t xml:space="preserve">&gt; as </w:t>
            </w:r>
            <w:r w:rsidR="0066529C">
              <w:t xml:space="preserve">the </w:t>
            </w:r>
            <w:r w:rsidRPr="00907B20">
              <w:t xml:space="preserve">default file for </w:t>
            </w:r>
            <w:r w:rsidR="0066529C">
              <w:t xml:space="preserve">encoder </w:t>
            </w:r>
            <w:r w:rsidRPr="00907B20">
              <w:t>parameter initialization.</w:t>
            </w:r>
            <w:r w:rsidRPr="00907B20">
              <w:br/>
              <w:t xml:space="preserve">If not used then </w:t>
            </w:r>
            <w:r w:rsidR="0066529C">
              <w:t>by</w:t>
            </w:r>
            <w:r w:rsidR="0066529C" w:rsidRPr="00907B20">
              <w:t xml:space="preserve"> </w:t>
            </w:r>
            <w:r w:rsidRPr="00907B20">
              <w:t>defaults</w:t>
            </w:r>
            <w:r w:rsidR="0066529C">
              <w:t xml:space="preserve"> </w:t>
            </w:r>
            <w:r w:rsidRPr="00907B20">
              <w:t>t</w:t>
            </w:r>
            <w:r w:rsidR="0066529C">
              <w:t>he</w:t>
            </w:r>
            <w:r w:rsidRPr="00907B20">
              <w:t xml:space="preserve"> “encoder.cfg” in </w:t>
            </w:r>
            <w:r w:rsidR="0066529C">
              <w:t xml:space="preserve">the current executation </w:t>
            </w:r>
            <w:r w:rsidRPr="00907B20">
              <w:t>directory</w:t>
            </w:r>
            <w:r w:rsidR="0066529C">
              <w:t>, if available, is processed</w:t>
            </w:r>
            <w:r w:rsidRPr="00907B20">
              <w:t>.</w:t>
            </w:r>
          </w:p>
        </w:tc>
      </w:tr>
      <w:tr w:rsidR="000C66F3" w:rsidRPr="00907B20" w14:paraId="3C64ED81" w14:textId="77777777" w:rsidTr="00BF77CC">
        <w:trPr>
          <w:jc w:val="center"/>
        </w:trPr>
        <w:tc>
          <w:tcPr>
            <w:tcW w:w="1069" w:type="dxa"/>
            <w:vAlign w:val="center"/>
          </w:tcPr>
          <w:p w14:paraId="7E8F9EB6" w14:textId="77777777" w:rsidR="000C66F3" w:rsidRPr="00A620CE" w:rsidRDefault="000C66F3" w:rsidP="00BF77CC">
            <w:pPr>
              <w:jc w:val="center"/>
              <w:rPr>
                <w:i/>
                <w:iCs/>
              </w:rPr>
            </w:pPr>
            <w:r w:rsidRPr="00A620CE">
              <w:rPr>
                <w:i/>
                <w:iCs/>
              </w:rPr>
              <w:t>-f</w:t>
            </w:r>
          </w:p>
        </w:tc>
        <w:tc>
          <w:tcPr>
            <w:tcW w:w="8233" w:type="dxa"/>
            <w:vAlign w:val="center"/>
          </w:tcPr>
          <w:p w14:paraId="66C8B216" w14:textId="77777777" w:rsidR="000C66F3" w:rsidRPr="00907B20" w:rsidRDefault="000C66F3" w:rsidP="00BF77CC">
            <w:pPr>
              <w:jc w:val="left"/>
            </w:pPr>
            <w:r w:rsidRPr="00907B20">
              <w:t>Read &lt;curencM.cfg&gt; for resetting selected encoder parameters.</w:t>
            </w:r>
            <w:r w:rsidRPr="00907B20">
              <w:br/>
              <w:t>Multiple files could be used that set different parameters.</w:t>
            </w:r>
          </w:p>
        </w:tc>
      </w:tr>
      <w:tr w:rsidR="000C66F3" w:rsidRPr="00907B20" w14:paraId="291EC30F" w14:textId="77777777" w:rsidTr="00BF77CC">
        <w:trPr>
          <w:jc w:val="center"/>
        </w:trPr>
        <w:tc>
          <w:tcPr>
            <w:tcW w:w="1069" w:type="dxa"/>
            <w:vAlign w:val="center"/>
          </w:tcPr>
          <w:p w14:paraId="06F83CD7" w14:textId="77777777" w:rsidR="000C66F3" w:rsidRPr="00A620CE" w:rsidRDefault="000C66F3" w:rsidP="00BF77CC">
            <w:pPr>
              <w:jc w:val="center"/>
              <w:rPr>
                <w:i/>
                <w:iCs/>
              </w:rPr>
            </w:pPr>
            <w:r w:rsidRPr="00A620CE">
              <w:rPr>
                <w:i/>
                <w:iCs/>
              </w:rPr>
              <w:t>-p</w:t>
            </w:r>
          </w:p>
        </w:tc>
        <w:tc>
          <w:tcPr>
            <w:tcW w:w="8233" w:type="dxa"/>
            <w:vAlign w:val="center"/>
          </w:tcPr>
          <w:p w14:paraId="7C42C8D0" w14:textId="77777777" w:rsidR="000C66F3" w:rsidRPr="00907B20" w:rsidRDefault="000C66F3" w:rsidP="00BF77CC">
            <w:pPr>
              <w:jc w:val="left"/>
            </w:pPr>
            <w:r w:rsidRPr="00907B20">
              <w:t>Set parameter &lt;EncParamM&gt; to &lt;EncValueM&gt;.</w:t>
            </w:r>
            <w:r w:rsidR="00A1686F">
              <w:t xml:space="preserve"> </w:t>
            </w:r>
            <w:r w:rsidR="0066529C">
              <w:br/>
            </w:r>
            <w:r w:rsidR="00A1686F">
              <w:t>The entry for &lt;EncParamM&gt; is case insensitive.</w:t>
            </w:r>
          </w:p>
        </w:tc>
      </w:tr>
    </w:tbl>
    <w:p w14:paraId="1C2DD4B8" w14:textId="77777777" w:rsidR="007F58F1" w:rsidRPr="00907B20" w:rsidRDefault="007F58F1" w:rsidP="007F58F1"/>
    <w:p w14:paraId="25464826" w14:textId="77777777" w:rsidR="00623D0A" w:rsidRPr="00907B20" w:rsidRDefault="00623D0A" w:rsidP="00054D43">
      <w:r w:rsidRPr="00907B20">
        <w:t xml:space="preserve">See </w:t>
      </w:r>
      <w:r w:rsidR="008F44F0" w:rsidRPr="00907B20">
        <w:t xml:space="preserve">section </w:t>
      </w:r>
      <w:r w:rsidR="008F44F0" w:rsidRPr="00907B20">
        <w:fldChar w:fldCharType="begin" w:fldLock="1"/>
      </w:r>
      <w:r w:rsidR="008F44F0" w:rsidRPr="00907B20">
        <w:instrText xml:space="preserve"> REF _Ref85475514 \r \h </w:instrText>
      </w:r>
      <w:r w:rsidR="008F44F0" w:rsidRPr="00907B20">
        <w:fldChar w:fldCharType="separate"/>
      </w:r>
      <w:r w:rsidR="008B561B">
        <w:t>4</w:t>
      </w:r>
      <w:r w:rsidR="008F44F0" w:rsidRPr="00907B20">
        <w:fldChar w:fldCharType="end"/>
      </w:r>
      <w:r w:rsidRPr="00907B20">
        <w:t xml:space="preserve"> for </w:t>
      </w:r>
      <w:r w:rsidR="008F44F0" w:rsidRPr="00907B20">
        <w:t xml:space="preserve">a </w:t>
      </w:r>
      <w:r w:rsidRPr="00907B20">
        <w:t>description of all parameters.</w:t>
      </w:r>
    </w:p>
    <w:p w14:paraId="144AA137" w14:textId="77777777" w:rsidR="00623D0A" w:rsidRPr="00907B20" w:rsidRDefault="00623D0A" w:rsidP="008F44F0"/>
    <w:p w14:paraId="0E17726E" w14:textId="77777777" w:rsidR="00623D0A" w:rsidRDefault="00623D0A" w:rsidP="008F44F0">
      <w:r w:rsidRPr="00907B20">
        <w:t>Supported video file formats</w:t>
      </w:r>
      <w:r w:rsidR="008F44F0" w:rsidRPr="00907B20">
        <w:t>:</w:t>
      </w:r>
    </w:p>
    <w:p w14:paraId="348DA953" w14:textId="4ECD09FA" w:rsidR="004924D9" w:rsidRDefault="004924D9" w:rsidP="008F44F0">
      <w:r>
        <w:t xml:space="preserve">The software </w:t>
      </w:r>
      <w:r w:rsidR="00026D07">
        <w:t>only supports MFC High Profile.</w:t>
      </w:r>
      <w:r w:rsidR="00C146BE">
        <w:t xml:space="preserve"> Therefore</w:t>
      </w:r>
      <w:r w:rsidR="00026D07">
        <w:t>,</w:t>
      </w:r>
      <w:r w:rsidR="00C146BE">
        <w:t xml:space="preserve"> it </w:t>
      </w:r>
      <w:r w:rsidR="00BF295F">
        <w:t xml:space="preserve">has </w:t>
      </w:r>
      <w:r w:rsidR="00BE1D6D">
        <w:t xml:space="preserve">only </w:t>
      </w:r>
      <w:r w:rsidR="00BF295F">
        <w:t xml:space="preserve">been </w:t>
      </w:r>
      <w:r w:rsidR="00BE1D6D">
        <w:t xml:space="preserve">tested </w:t>
      </w:r>
      <w:r w:rsidR="00BF295F">
        <w:t xml:space="preserve">using </w:t>
      </w:r>
      <w:r w:rsidR="00BE1D6D">
        <w:t>planar</w:t>
      </w:r>
      <w:r>
        <w:t xml:space="preserve"> </w:t>
      </w:r>
      <w:r w:rsidR="00BF295F">
        <w:t xml:space="preserve">8-bit 4:2:0 </w:t>
      </w:r>
      <w:r>
        <w:t xml:space="preserve">raw </w:t>
      </w:r>
      <w:r w:rsidR="00BF295F">
        <w:t xml:space="preserve">YUV video </w:t>
      </w:r>
      <w:r>
        <w:t>data</w:t>
      </w:r>
      <w:r w:rsidR="00BF295F">
        <w:t>, with all frames</w:t>
      </w:r>
      <w:r w:rsidR="00BE1D6D">
        <w:t xml:space="preserve"> </w:t>
      </w:r>
      <w:r w:rsidR="00BF295F">
        <w:t>packed in a single file</w:t>
      </w:r>
      <w:r>
        <w:t xml:space="preserve">. </w:t>
      </w:r>
    </w:p>
    <w:p w14:paraId="39A593F1" w14:textId="77777777" w:rsidR="00BE1D6D" w:rsidRPr="008214C1" w:rsidRDefault="00BE1D6D" w:rsidP="008F44F0"/>
    <w:p w14:paraId="202966A2" w14:textId="77777777" w:rsidR="008335F3" w:rsidRPr="00907B20" w:rsidRDefault="008335F3" w:rsidP="008F44F0"/>
    <w:p w14:paraId="6F5325C6" w14:textId="77777777" w:rsidR="00623D0A" w:rsidRPr="00907B20" w:rsidRDefault="00623D0A" w:rsidP="008F44F0">
      <w:r w:rsidRPr="00907B20">
        <w:t>Examples of usage:</w:t>
      </w:r>
    </w:p>
    <w:p w14:paraId="63DCFD5C" w14:textId="77777777" w:rsidR="00623D0A" w:rsidRPr="00907B20" w:rsidRDefault="00623D0A" w:rsidP="008F44F0">
      <w:pPr>
        <w:pStyle w:val="CommandLine"/>
      </w:pPr>
      <w:r w:rsidRPr="00907B20">
        <w:t>lencod.exe</w:t>
      </w:r>
    </w:p>
    <w:p w14:paraId="2FF0A9EF" w14:textId="77777777" w:rsidR="00623D0A" w:rsidRPr="00907B20" w:rsidRDefault="00623D0A" w:rsidP="008F44F0">
      <w:pPr>
        <w:pStyle w:val="CommandLine"/>
      </w:pPr>
      <w:r w:rsidRPr="00907B20">
        <w:t>lencod.exe</w:t>
      </w:r>
      <w:r w:rsidRPr="00907B20">
        <w:tab/>
        <w:t>-h</w:t>
      </w:r>
    </w:p>
    <w:p w14:paraId="3EB404CD" w14:textId="04FF5C9B" w:rsidR="00623D0A" w:rsidRPr="00907B20" w:rsidRDefault="00623D0A" w:rsidP="008F44F0">
      <w:pPr>
        <w:pStyle w:val="CommandLine"/>
      </w:pPr>
      <w:r w:rsidRPr="00907B20">
        <w:t>lencod.exe</w:t>
      </w:r>
      <w:r w:rsidRPr="00907B20">
        <w:tab/>
        <w:t>-d</w:t>
      </w:r>
      <w:r w:rsidRPr="00907B20">
        <w:tab/>
      </w:r>
      <w:r w:rsidR="00350EC9" w:rsidRPr="00D72F2B">
        <w:rPr>
          <w:color w:val="FF0000"/>
        </w:rPr>
        <w:t>encoder_</w:t>
      </w:r>
      <w:r w:rsidR="0027329A">
        <w:rPr>
          <w:color w:val="FF0000"/>
        </w:rPr>
        <w:t>mfc</w:t>
      </w:r>
      <w:r w:rsidRPr="00D72F2B">
        <w:rPr>
          <w:color w:val="FF0000"/>
        </w:rPr>
        <w:t>.cfg</w:t>
      </w:r>
      <w:r w:rsidR="00747499">
        <w:rPr>
          <w:rStyle w:val="FootnoteReference"/>
          <w:b/>
          <w:bCs/>
          <w:sz w:val="28"/>
          <w:szCs w:val="28"/>
        </w:rPr>
        <w:footnoteReference w:id="2"/>
      </w:r>
    </w:p>
    <w:p w14:paraId="1B28F12F" w14:textId="77777777" w:rsidR="00623D0A" w:rsidRPr="00907B20" w:rsidRDefault="00623D0A" w:rsidP="008F44F0">
      <w:pPr>
        <w:pStyle w:val="CommandLine"/>
      </w:pPr>
      <w:r w:rsidRPr="00907B20">
        <w:t>lencod.exe</w:t>
      </w:r>
      <w:r w:rsidRPr="00907B20">
        <w:tab/>
        <w:t>-f</w:t>
      </w:r>
      <w:r w:rsidRPr="00907B20">
        <w:tab/>
        <w:t>curenc1.cfg</w:t>
      </w:r>
    </w:p>
    <w:p w14:paraId="0CB96135" w14:textId="0FE09A4C" w:rsidR="00623D0A" w:rsidRPr="00907B20" w:rsidRDefault="00623D0A" w:rsidP="008F44F0">
      <w:pPr>
        <w:pStyle w:val="CommandLine"/>
      </w:pPr>
      <w:r w:rsidRPr="00907B20">
        <w:t>lencod.exe</w:t>
      </w:r>
      <w:r w:rsidRPr="00907B20">
        <w:tab/>
        <w:t>-f</w:t>
      </w:r>
      <w:r w:rsidRPr="00907B20">
        <w:tab/>
        <w:t xml:space="preserve">curenc1.cfg </w:t>
      </w:r>
      <w:r w:rsidR="00BA34DB">
        <w:t>–</w:t>
      </w:r>
      <w:r w:rsidRPr="00907B20">
        <w:t>p</w:t>
      </w:r>
      <w:r w:rsidR="00BA34DB">
        <w:t xml:space="preserve"> </w:t>
      </w:r>
      <w:r w:rsidR="003B2913">
        <w:t>InputFile="e:\</w:t>
      </w:r>
      <w:r w:rsidRPr="00907B20">
        <w:t>container_qcif_30.yuv"</w:t>
      </w:r>
      <w:r w:rsidR="00BA34DB">
        <w:t>\</w:t>
      </w:r>
      <w:r w:rsidR="007F2594">
        <w:tab/>
      </w:r>
      <w:r w:rsidR="008F44F0" w:rsidRPr="00907B20">
        <w:br/>
      </w:r>
      <w:r w:rsidRPr="00907B20">
        <w:t xml:space="preserve">-p </w:t>
      </w:r>
      <w:r w:rsidRPr="00907B20">
        <w:tab/>
        <w:t>SourceWidth=176 -p SourceHeight=144</w:t>
      </w:r>
    </w:p>
    <w:p w14:paraId="3ED2EC85" w14:textId="77777777" w:rsidR="00B72B97" w:rsidRPr="00907B20" w:rsidRDefault="00623D0A" w:rsidP="00594D7A">
      <w:pPr>
        <w:pStyle w:val="CommandLine"/>
      </w:pPr>
      <w:r w:rsidRPr="00907B20">
        <w:t>lencod.exe</w:t>
      </w:r>
      <w:r w:rsidRPr="00907B20">
        <w:tab/>
        <w:t>-f</w:t>
      </w:r>
      <w:r w:rsidR="00BA34DB">
        <w:t xml:space="preserve"> </w:t>
      </w:r>
      <w:r w:rsidRPr="00907B20">
        <w:t xml:space="preserve">curenc1.cfg -p FramesToBeEncoded=30 </w:t>
      </w:r>
      <w:r w:rsidR="00B72B97" w:rsidRPr="00907B20">
        <w:t>\</w:t>
      </w:r>
      <w:r w:rsidR="00BA34DB">
        <w:tab/>
      </w:r>
      <w:r w:rsidRPr="00907B20">
        <w:br/>
      </w:r>
      <w:r w:rsidRPr="00907B20">
        <w:tab/>
      </w:r>
      <w:r w:rsidRPr="00907B20">
        <w:tab/>
      </w:r>
      <w:r w:rsidRPr="00907B20">
        <w:tab/>
      </w:r>
      <w:r w:rsidRPr="00907B20">
        <w:tab/>
        <w:t>-p QPFirstFrame=28 -p QPRemainingFrame=28</w:t>
      </w:r>
      <w:r w:rsidR="008F44F0" w:rsidRPr="00907B20">
        <w:t xml:space="preserve"> </w:t>
      </w:r>
      <w:r w:rsidRPr="00907B20">
        <w:t>-p QPBPicture=30</w:t>
      </w:r>
    </w:p>
    <w:p w14:paraId="3CC881FC" w14:textId="77777777" w:rsidR="00E642C6" w:rsidRDefault="00E642C6" w:rsidP="00EA0B15">
      <w:pPr>
        <w:pStyle w:val="Heading2"/>
      </w:pPr>
      <w:bookmarkStart w:id="37" w:name="_Toc85564999"/>
      <w:bookmarkStart w:id="38" w:name="_Toc262564075"/>
      <w:bookmarkStart w:id="39" w:name="_Toc369611084"/>
      <w:bookmarkEnd w:id="37"/>
      <w:r>
        <w:t>Encoder Output</w:t>
      </w:r>
      <w:bookmarkEnd w:id="38"/>
      <w:bookmarkEnd w:id="39"/>
    </w:p>
    <w:p w14:paraId="732F67F3" w14:textId="77777777" w:rsidR="00B72B97" w:rsidRPr="00907B20" w:rsidRDefault="00B72B97" w:rsidP="00B72B97">
      <w:r w:rsidRPr="00907B20">
        <w:t>When running the encoder, the encoder will display on screen rate/distortion statistics for every frame coded. Cumulative results will also be presented. The output information generated may look as follows</w:t>
      </w:r>
      <w:r w:rsidR="00C1134E" w:rsidRPr="00907B20">
        <w:t xml:space="preserve"> depending on the setting of the Verbose input parameter</w:t>
      </w:r>
      <w:r w:rsidRPr="00907B20">
        <w:t>:</w:t>
      </w:r>
    </w:p>
    <w:p w14:paraId="7CB3D973" w14:textId="77777777" w:rsidR="00B72B97" w:rsidRPr="00907B20" w:rsidRDefault="00B72B97" w:rsidP="00B72B97"/>
    <w:p w14:paraId="1AA9FA81" w14:textId="77777777" w:rsidR="00810930" w:rsidRDefault="00810930" w:rsidP="00810930">
      <w:pPr>
        <w:pStyle w:val="Reports"/>
        <w:jc w:val="left"/>
      </w:pPr>
      <w:r>
        <w:lastRenderedPageBreak/>
        <w:t>Setting Default Parameters...</w:t>
      </w:r>
    </w:p>
    <w:p w14:paraId="05FBE5BB" w14:textId="77777777" w:rsidR="00E52994" w:rsidRDefault="00E52994" w:rsidP="00810930">
      <w:pPr>
        <w:pStyle w:val="Reports"/>
        <w:jc w:val="left"/>
      </w:pPr>
    </w:p>
    <w:p w14:paraId="2BA8F99F" w14:textId="77777777" w:rsidR="00191010" w:rsidRDefault="00191010" w:rsidP="00191010">
      <w:pPr>
        <w:pStyle w:val="Reports"/>
        <w:jc w:val="left"/>
      </w:pPr>
      <w:r>
        <w:t>Parsing Configfile encoder_</w:t>
      </w:r>
      <w:r w:rsidR="00725ABD">
        <w:t>mfc</w:t>
      </w:r>
      <w:r>
        <w:t>.cfg.........................................</w:t>
      </w:r>
    </w:p>
    <w:p w14:paraId="0C7D1591" w14:textId="77777777" w:rsidR="00191010" w:rsidRDefault="00191010" w:rsidP="00191010">
      <w:pPr>
        <w:pStyle w:val="Reports"/>
        <w:jc w:val="left"/>
      </w:pPr>
      <w:r>
        <w:t>.......................................................................</w:t>
      </w:r>
    </w:p>
    <w:p w14:paraId="35B1161F" w14:textId="77777777" w:rsidR="00191010" w:rsidRDefault="00191010" w:rsidP="00191010">
      <w:pPr>
        <w:pStyle w:val="Reports"/>
        <w:jc w:val="left"/>
      </w:pPr>
      <w:r>
        <w:t xml:space="preserve">        </w:t>
      </w:r>
    </w:p>
    <w:p w14:paraId="65AA70CF" w14:textId="77777777" w:rsidR="00191010" w:rsidRDefault="00191010" w:rsidP="00191010">
      <w:pPr>
        <w:pStyle w:val="Reports"/>
        <w:jc w:val="left"/>
      </w:pPr>
    </w:p>
    <w:p w14:paraId="56B6B553" w14:textId="77777777" w:rsidR="00191010" w:rsidRDefault="00191010" w:rsidP="00191010">
      <w:pPr>
        <w:pStyle w:val="Reports"/>
        <w:jc w:val="left"/>
      </w:pPr>
      <w:r>
        <w:t xml:space="preserve">Parsing Second </w:t>
      </w:r>
      <w:r w:rsidR="00433F8F">
        <w:t>View Configfile encoder_mfc</w:t>
      </w:r>
      <w:r>
        <w:t>_view1.cfg.......................</w:t>
      </w:r>
    </w:p>
    <w:p w14:paraId="3A572238" w14:textId="2E1C9605" w:rsidR="00191010" w:rsidRDefault="00191010" w:rsidP="00191010">
      <w:pPr>
        <w:pStyle w:val="Reports"/>
        <w:jc w:val="left"/>
      </w:pPr>
      <w:r>
        <w:t>.................................</w:t>
      </w:r>
    </w:p>
    <w:p w14:paraId="3BC89BDB" w14:textId="77777777" w:rsidR="00191010" w:rsidRDefault="00191010" w:rsidP="00191010">
      <w:pPr>
        <w:pStyle w:val="Reports"/>
        <w:jc w:val="left"/>
      </w:pPr>
    </w:p>
    <w:p w14:paraId="1A0FEE69" w14:textId="77777777" w:rsidR="00191010" w:rsidRDefault="000267DA" w:rsidP="00016192">
      <w:pPr>
        <w:pStyle w:val="Reports"/>
        <w:jc w:val="left"/>
      </w:pPr>
      <w:r>
        <w:t>MFC</w:t>
      </w:r>
      <w:r w:rsidR="003E3EAB">
        <w:t xml:space="preserve"> HIGH PROFILE </w:t>
      </w:r>
      <w:r w:rsidR="00191010">
        <w:t>:DefaultGridPosition is set. Default values are being set for the view</w:t>
      </w:r>
      <w:r w:rsidR="00016192">
        <w:t xml:space="preserve"> </w:t>
      </w:r>
      <w:r w:rsidR="00191010">
        <w:t>offsets.</w:t>
      </w:r>
    </w:p>
    <w:p w14:paraId="703A016B" w14:textId="77777777" w:rsidR="00191010" w:rsidRDefault="00191010" w:rsidP="00191010">
      <w:pPr>
        <w:pStyle w:val="Reports"/>
        <w:jc w:val="left"/>
      </w:pPr>
    </w:p>
    <w:p w14:paraId="7C554673" w14:textId="77777777" w:rsidR="00191010" w:rsidRDefault="00191010" w:rsidP="00191010">
      <w:pPr>
        <w:pStyle w:val="Reports"/>
        <w:jc w:val="left"/>
      </w:pPr>
      <w:r>
        <w:t>Warning: Hierarchical coding or Referenced B slices used.</w:t>
      </w:r>
    </w:p>
    <w:p w14:paraId="6E7CAF39" w14:textId="77777777" w:rsidR="00191010" w:rsidRDefault="00191010" w:rsidP="00191010">
      <w:pPr>
        <w:pStyle w:val="Reports"/>
        <w:jc w:val="left"/>
      </w:pPr>
      <w:r>
        <w:t xml:space="preserve">         Make sure that you have allocated enough references</w:t>
      </w:r>
    </w:p>
    <w:p w14:paraId="405B0AE1" w14:textId="77777777" w:rsidR="00191010" w:rsidRDefault="00191010" w:rsidP="00191010">
      <w:pPr>
        <w:pStyle w:val="Reports"/>
        <w:jc w:val="left"/>
      </w:pPr>
      <w:r>
        <w:t xml:space="preserve">         in reference buffer to achieve best performance.</w:t>
      </w:r>
    </w:p>
    <w:p w14:paraId="7FBD263D" w14:textId="77777777" w:rsidR="00191010" w:rsidRDefault="00191010" w:rsidP="00191010">
      <w:pPr>
        <w:pStyle w:val="Reports"/>
        <w:jc w:val="left"/>
      </w:pPr>
      <w:r>
        <w:t>AdaptiveRounding is disabled when RDO Quantization is used</w:t>
      </w:r>
    </w:p>
    <w:p w14:paraId="1670DD76" w14:textId="77777777" w:rsidR="00191010" w:rsidRDefault="00191010" w:rsidP="00191010">
      <w:pPr>
        <w:pStyle w:val="Reports"/>
        <w:jc w:val="left"/>
      </w:pPr>
      <w:r>
        <w:t>Warning: Automatic cropping activated: Coded frame Size: 1920x1088</w:t>
      </w:r>
    </w:p>
    <w:p w14:paraId="02ECAF8B" w14:textId="77777777" w:rsidR="00191010" w:rsidRDefault="00191010" w:rsidP="00191010">
      <w:pPr>
        <w:pStyle w:val="Reports"/>
        <w:jc w:val="left"/>
      </w:pPr>
      <w:r>
        <w:t>------------------------------------------ JM 18.2 (FRExt) ---------------------</w:t>
      </w:r>
    </w:p>
    <w:p w14:paraId="4D171966" w14:textId="466F1E0C" w:rsidR="00191010" w:rsidRDefault="00191010" w:rsidP="00191010">
      <w:pPr>
        <w:pStyle w:val="Reports"/>
        <w:jc w:val="left"/>
      </w:pPr>
      <w:r>
        <w:t>---------------------</w:t>
      </w:r>
    </w:p>
    <w:p w14:paraId="6C04F04B" w14:textId="463D6CCD" w:rsidR="00651C65" w:rsidRDefault="00191010" w:rsidP="00651C65">
      <w:pPr>
        <w:pStyle w:val="Reports"/>
        <w:jc w:val="left"/>
      </w:pPr>
      <w:r>
        <w:t xml:space="preserve"> Input YUV file                    : K:\data\NewsRoomDolly_L_192</w:t>
      </w:r>
      <w:r w:rsidR="00651C65">
        <w:t xml:space="preserve">0x1080_24p.yuv </w:t>
      </w:r>
      <w:r>
        <w:t>Input YUV file 2                  : K:\data\NewsRoomDolly_R_192</w:t>
      </w:r>
      <w:r w:rsidR="00651C65">
        <w:t>0x1080_24p.yuv</w:t>
      </w:r>
    </w:p>
    <w:p w14:paraId="45ED7ABD" w14:textId="38B5B590" w:rsidR="00191010" w:rsidRDefault="00651C65" w:rsidP="00191010">
      <w:pPr>
        <w:pStyle w:val="Reports"/>
        <w:jc w:val="left"/>
      </w:pPr>
      <w:r>
        <w:t xml:space="preserve"> </w:t>
      </w:r>
      <w:r w:rsidR="00191010">
        <w:t>Output H.264 bitstream            : test.264</w:t>
      </w:r>
    </w:p>
    <w:p w14:paraId="428A7D9A" w14:textId="77777777" w:rsidR="00191010" w:rsidRDefault="00191010" w:rsidP="00191010">
      <w:pPr>
        <w:pStyle w:val="Reports"/>
        <w:jc w:val="left"/>
      </w:pPr>
      <w:r>
        <w:t xml:space="preserve"> Output YUV file                   : test_rec.yuv</w:t>
      </w:r>
    </w:p>
    <w:p w14:paraId="560147B9" w14:textId="77777777" w:rsidR="00191010" w:rsidRDefault="00191010" w:rsidP="00191010">
      <w:pPr>
        <w:pStyle w:val="Reports"/>
        <w:jc w:val="left"/>
      </w:pPr>
      <w:r>
        <w:t xml:space="preserve"> Output YUV file 2                 : test_rec2.yuv</w:t>
      </w:r>
    </w:p>
    <w:p w14:paraId="0A2968B1" w14:textId="77777777" w:rsidR="00191010" w:rsidRDefault="00191010" w:rsidP="00191010">
      <w:pPr>
        <w:pStyle w:val="Reports"/>
        <w:jc w:val="left"/>
      </w:pPr>
      <w:r>
        <w:t xml:space="preserve"> YUV Format                        : YUV 4:2:0</w:t>
      </w:r>
    </w:p>
    <w:p w14:paraId="71A1F1AA" w14:textId="77777777" w:rsidR="00191010" w:rsidRDefault="00191010" w:rsidP="00191010">
      <w:pPr>
        <w:pStyle w:val="Reports"/>
        <w:jc w:val="left"/>
      </w:pPr>
      <w:r>
        <w:t xml:space="preserve"> Frames to be encoded              : 2</w:t>
      </w:r>
    </w:p>
    <w:p w14:paraId="6CC0FCC4" w14:textId="77777777" w:rsidR="00191010" w:rsidRDefault="00191010" w:rsidP="00191010">
      <w:pPr>
        <w:pStyle w:val="Reports"/>
        <w:jc w:val="left"/>
      </w:pPr>
      <w:r>
        <w:t xml:space="preserve"> Freq. for encoded bitstream       : 24.00</w:t>
      </w:r>
    </w:p>
    <w:p w14:paraId="42ADEEB4" w14:textId="77777777" w:rsidR="00191010" w:rsidRDefault="00191010" w:rsidP="00191010">
      <w:pPr>
        <w:pStyle w:val="Reports"/>
        <w:jc w:val="left"/>
      </w:pPr>
      <w:r>
        <w:t xml:space="preserve"> PicInterlace / MbInterlace        : 0/0</w:t>
      </w:r>
    </w:p>
    <w:p w14:paraId="25AB40D7" w14:textId="77777777" w:rsidR="00191010" w:rsidRDefault="00191010" w:rsidP="00191010">
      <w:pPr>
        <w:pStyle w:val="Reports"/>
        <w:jc w:val="left"/>
      </w:pPr>
      <w:r>
        <w:t xml:space="preserve"> Transform8x8Mode                  : 1</w:t>
      </w:r>
    </w:p>
    <w:p w14:paraId="35E33C97" w14:textId="77777777" w:rsidR="00191010" w:rsidRDefault="00191010" w:rsidP="00191010">
      <w:pPr>
        <w:pStyle w:val="Reports"/>
        <w:jc w:val="left"/>
      </w:pPr>
      <w:r>
        <w:t xml:space="preserve"> ME Metric for Refinement Level 0  : SAD</w:t>
      </w:r>
    </w:p>
    <w:p w14:paraId="69984771" w14:textId="77777777" w:rsidR="00191010" w:rsidRDefault="00191010" w:rsidP="00191010">
      <w:pPr>
        <w:pStyle w:val="Reports"/>
        <w:jc w:val="left"/>
      </w:pPr>
      <w:r>
        <w:t xml:space="preserve"> ME Metric for Refinement Level 1  : Hadamard SAD</w:t>
      </w:r>
    </w:p>
    <w:p w14:paraId="11F9AB0C" w14:textId="77777777" w:rsidR="00191010" w:rsidRDefault="00191010" w:rsidP="00191010">
      <w:pPr>
        <w:pStyle w:val="Reports"/>
        <w:jc w:val="left"/>
      </w:pPr>
      <w:r>
        <w:t xml:space="preserve"> ME Metric for Refinement Level 2  : Hadamard SAD</w:t>
      </w:r>
    </w:p>
    <w:p w14:paraId="32239B8A" w14:textId="77777777" w:rsidR="00191010" w:rsidRDefault="00191010" w:rsidP="00191010">
      <w:pPr>
        <w:pStyle w:val="Reports"/>
        <w:jc w:val="left"/>
      </w:pPr>
      <w:r>
        <w:t xml:space="preserve"> Mode Decision Metric              : Hadamard SAD</w:t>
      </w:r>
    </w:p>
    <w:p w14:paraId="1B12CF1B" w14:textId="77777777" w:rsidR="00191010" w:rsidRDefault="00191010" w:rsidP="00191010">
      <w:pPr>
        <w:pStyle w:val="Reports"/>
        <w:jc w:val="left"/>
      </w:pPr>
      <w:r>
        <w:t xml:space="preserve"> Motion Estimation for components  : Y</w:t>
      </w:r>
    </w:p>
    <w:p w14:paraId="3BA00DB5" w14:textId="77777777" w:rsidR="00191010" w:rsidRDefault="00191010" w:rsidP="00191010">
      <w:pPr>
        <w:pStyle w:val="Reports"/>
        <w:jc w:val="left"/>
      </w:pPr>
      <w:r>
        <w:t xml:space="preserve"> Image format                      : 1920x1080 (1920x1088)</w:t>
      </w:r>
    </w:p>
    <w:p w14:paraId="063ABCDD" w14:textId="77777777" w:rsidR="00191010" w:rsidRDefault="00191010" w:rsidP="00191010">
      <w:pPr>
        <w:pStyle w:val="Reports"/>
        <w:jc w:val="left"/>
      </w:pPr>
      <w:r>
        <w:t xml:space="preserve"> Error robustness                  : Off</w:t>
      </w:r>
    </w:p>
    <w:p w14:paraId="166C112D" w14:textId="77777777" w:rsidR="00191010" w:rsidRDefault="00191010" w:rsidP="00191010">
      <w:pPr>
        <w:pStyle w:val="Reports"/>
        <w:jc w:val="left"/>
      </w:pPr>
      <w:r>
        <w:t xml:space="preserve"> Search range                      : 256</w:t>
      </w:r>
    </w:p>
    <w:p w14:paraId="4ADBA93D" w14:textId="77777777" w:rsidR="00191010" w:rsidRDefault="00191010" w:rsidP="00191010">
      <w:pPr>
        <w:pStyle w:val="Reports"/>
        <w:jc w:val="left"/>
      </w:pPr>
      <w:r>
        <w:t xml:space="preserve"> Search range (view 1)             : 256</w:t>
      </w:r>
    </w:p>
    <w:p w14:paraId="67F86459" w14:textId="77777777" w:rsidR="00191010" w:rsidRDefault="00191010" w:rsidP="00191010">
      <w:pPr>
        <w:pStyle w:val="Reports"/>
        <w:jc w:val="left"/>
      </w:pPr>
      <w:r>
        <w:t xml:space="preserve"> Total number of references        : 4</w:t>
      </w:r>
    </w:p>
    <w:p w14:paraId="3F2E8658" w14:textId="77777777" w:rsidR="00191010" w:rsidRDefault="00191010" w:rsidP="00191010">
      <w:pPr>
        <w:pStyle w:val="Reports"/>
        <w:jc w:val="left"/>
      </w:pPr>
      <w:r>
        <w:t xml:space="preserve"> References for P slices           : 4</w:t>
      </w:r>
    </w:p>
    <w:p w14:paraId="76E4B9E7" w14:textId="77777777" w:rsidR="00191010" w:rsidRDefault="00191010" w:rsidP="00191010">
      <w:pPr>
        <w:pStyle w:val="Reports"/>
        <w:jc w:val="left"/>
      </w:pPr>
      <w:r>
        <w:t xml:space="preserve"> References for B slices (L0, L1)  : 3, 1</w:t>
      </w:r>
    </w:p>
    <w:p w14:paraId="3FBCCE40" w14:textId="77777777" w:rsidR="00191010" w:rsidRDefault="00191010" w:rsidP="00191010">
      <w:pPr>
        <w:pStyle w:val="Reports"/>
        <w:jc w:val="left"/>
      </w:pPr>
      <w:r>
        <w:t xml:space="preserve"> View 1 refs for P slices          : 3</w:t>
      </w:r>
    </w:p>
    <w:p w14:paraId="4941467D" w14:textId="77777777" w:rsidR="00191010" w:rsidRDefault="00191010" w:rsidP="00191010">
      <w:pPr>
        <w:pStyle w:val="Reports"/>
        <w:jc w:val="left"/>
      </w:pPr>
      <w:r>
        <w:t xml:space="preserve"> View 1 refs for B slices (L0, L1) : 2, 1</w:t>
      </w:r>
    </w:p>
    <w:p w14:paraId="683A100F" w14:textId="77777777" w:rsidR="00191010" w:rsidRDefault="00191010" w:rsidP="00191010">
      <w:pPr>
        <w:pStyle w:val="Reports"/>
        <w:jc w:val="left"/>
      </w:pPr>
      <w:r>
        <w:t xml:space="preserve"> Sequence type                     : Hierarchy (QP: I 19, P 19, B 21)</w:t>
      </w:r>
    </w:p>
    <w:p w14:paraId="168709CF" w14:textId="77777777" w:rsidR="00191010" w:rsidRDefault="00191010" w:rsidP="00191010">
      <w:pPr>
        <w:pStyle w:val="Reports"/>
        <w:jc w:val="left"/>
      </w:pPr>
      <w:r>
        <w:t xml:space="preserve"> Entropy coding method             : CABAC</w:t>
      </w:r>
    </w:p>
    <w:p w14:paraId="5590156D" w14:textId="77777777" w:rsidR="00191010" w:rsidRDefault="00191010" w:rsidP="00191010">
      <w:pPr>
        <w:pStyle w:val="Reports"/>
        <w:jc w:val="left"/>
      </w:pPr>
      <w:r>
        <w:t xml:space="preserve"> Profile/Level IDC                 : (134,41)</w:t>
      </w:r>
    </w:p>
    <w:p w14:paraId="1392DE87" w14:textId="77777777" w:rsidR="00191010" w:rsidRDefault="00191010" w:rsidP="00191010">
      <w:pPr>
        <w:pStyle w:val="Reports"/>
        <w:jc w:val="left"/>
      </w:pPr>
      <w:r>
        <w:t xml:space="preserve"> Motion Estimation Scheme          : EPZS</w:t>
      </w:r>
    </w:p>
    <w:p w14:paraId="046F920D" w14:textId="77777777" w:rsidR="00191010" w:rsidRDefault="00191010" w:rsidP="00191010">
      <w:pPr>
        <w:pStyle w:val="Reports"/>
        <w:jc w:val="left"/>
      </w:pPr>
      <w:r>
        <w:t xml:space="preserve"> EPZS Pattern                      : Extended Diamond</w:t>
      </w:r>
    </w:p>
    <w:p w14:paraId="4742A842" w14:textId="77777777" w:rsidR="00191010" w:rsidRDefault="00191010" w:rsidP="00191010">
      <w:pPr>
        <w:pStyle w:val="Reports"/>
        <w:jc w:val="left"/>
      </w:pPr>
      <w:r>
        <w:t xml:space="preserve"> EPZS Dual Pattern                 : Extended Diamond</w:t>
      </w:r>
    </w:p>
    <w:p w14:paraId="633DB3E8" w14:textId="77777777" w:rsidR="00191010" w:rsidRDefault="00191010" w:rsidP="00191010">
      <w:pPr>
        <w:pStyle w:val="Reports"/>
        <w:jc w:val="left"/>
      </w:pPr>
      <w:r>
        <w:t xml:space="preserve"> EPZS Fixed Predictors             : All P + B</w:t>
      </w:r>
    </w:p>
    <w:p w14:paraId="512BB381" w14:textId="77777777" w:rsidR="00191010" w:rsidRDefault="00191010" w:rsidP="00191010">
      <w:pPr>
        <w:pStyle w:val="Reports"/>
        <w:jc w:val="left"/>
      </w:pPr>
      <w:r>
        <w:t xml:space="preserve"> BL EPZS Temporal Predictors       : Enabled</w:t>
      </w:r>
    </w:p>
    <w:p w14:paraId="14924F1B" w14:textId="77777777" w:rsidR="00191010" w:rsidRDefault="00191010" w:rsidP="00191010">
      <w:pPr>
        <w:pStyle w:val="Reports"/>
        <w:jc w:val="left"/>
      </w:pPr>
      <w:r>
        <w:t xml:space="preserve"> EL EPZS Temporal Predictors       : Disabled</w:t>
      </w:r>
    </w:p>
    <w:p w14:paraId="4BF18038" w14:textId="77777777" w:rsidR="00191010" w:rsidRDefault="00191010" w:rsidP="00191010">
      <w:pPr>
        <w:pStyle w:val="Reports"/>
        <w:jc w:val="left"/>
      </w:pPr>
      <w:r>
        <w:t xml:space="preserve"> EPZS Spatial Predictors           : Enabled</w:t>
      </w:r>
    </w:p>
    <w:p w14:paraId="0AD0D424" w14:textId="77777777" w:rsidR="00191010" w:rsidRDefault="00191010" w:rsidP="00191010">
      <w:pPr>
        <w:pStyle w:val="Reports"/>
        <w:jc w:val="left"/>
      </w:pPr>
      <w:r>
        <w:t xml:space="preserve"> EPZS Threshold Multipliers        : (1 0 2)</w:t>
      </w:r>
    </w:p>
    <w:p w14:paraId="08671CDB" w14:textId="77777777" w:rsidR="00191010" w:rsidRDefault="00191010" w:rsidP="00191010">
      <w:pPr>
        <w:pStyle w:val="Reports"/>
        <w:jc w:val="left"/>
      </w:pPr>
      <w:r>
        <w:t xml:space="preserve"> EPZS Subpel ME                    : Enhanced</w:t>
      </w:r>
    </w:p>
    <w:p w14:paraId="76CAC4BD" w14:textId="77777777" w:rsidR="00191010" w:rsidRDefault="00191010" w:rsidP="00191010">
      <w:pPr>
        <w:pStyle w:val="Reports"/>
        <w:jc w:val="left"/>
      </w:pPr>
      <w:r>
        <w:t xml:space="preserve"> EPZS Subpel ME BiPred             : Enhanced</w:t>
      </w:r>
    </w:p>
    <w:p w14:paraId="5BEA75ED" w14:textId="77777777" w:rsidR="00191010" w:rsidRDefault="00191010" w:rsidP="00191010">
      <w:pPr>
        <w:pStyle w:val="Reports"/>
        <w:jc w:val="left"/>
      </w:pPr>
      <w:r>
        <w:t xml:space="preserve"> Motion Estimation Scheme          : EPZS</w:t>
      </w:r>
    </w:p>
    <w:p w14:paraId="4CBAFB42" w14:textId="77777777" w:rsidR="00191010" w:rsidRDefault="00191010" w:rsidP="00191010">
      <w:pPr>
        <w:pStyle w:val="Reports"/>
        <w:jc w:val="left"/>
      </w:pPr>
      <w:r>
        <w:t xml:space="preserve"> EPZS Pattern                      : Extended Diamond</w:t>
      </w:r>
    </w:p>
    <w:p w14:paraId="3C45FDFA" w14:textId="77777777" w:rsidR="00191010" w:rsidRDefault="00191010" w:rsidP="00191010">
      <w:pPr>
        <w:pStyle w:val="Reports"/>
        <w:jc w:val="left"/>
      </w:pPr>
      <w:r>
        <w:t xml:space="preserve"> EPZS Dual Pattern                 : Extended Diamond</w:t>
      </w:r>
    </w:p>
    <w:p w14:paraId="642D21FB" w14:textId="77777777" w:rsidR="00191010" w:rsidRDefault="00191010" w:rsidP="00191010">
      <w:pPr>
        <w:pStyle w:val="Reports"/>
        <w:jc w:val="left"/>
      </w:pPr>
      <w:r>
        <w:t xml:space="preserve"> EPZS Fixed Predictors             : All P + B</w:t>
      </w:r>
    </w:p>
    <w:p w14:paraId="327D82EF" w14:textId="77777777" w:rsidR="00191010" w:rsidRDefault="00191010" w:rsidP="00191010">
      <w:pPr>
        <w:pStyle w:val="Reports"/>
        <w:jc w:val="left"/>
      </w:pPr>
      <w:r>
        <w:t xml:space="preserve"> BL EPZS Temporal Predictors       : Enabled</w:t>
      </w:r>
    </w:p>
    <w:p w14:paraId="1414E21E" w14:textId="77777777" w:rsidR="00191010" w:rsidRDefault="00191010" w:rsidP="00191010">
      <w:pPr>
        <w:pStyle w:val="Reports"/>
        <w:jc w:val="left"/>
      </w:pPr>
      <w:r>
        <w:t xml:space="preserve"> EL EPZS Temporal Predictors       : Disabled</w:t>
      </w:r>
    </w:p>
    <w:p w14:paraId="003363D5" w14:textId="77777777" w:rsidR="00191010" w:rsidRDefault="00191010" w:rsidP="00191010">
      <w:pPr>
        <w:pStyle w:val="Reports"/>
        <w:jc w:val="left"/>
      </w:pPr>
      <w:r>
        <w:t xml:space="preserve"> EPZS Spatial Predictors           : Enabled</w:t>
      </w:r>
    </w:p>
    <w:p w14:paraId="4E898811" w14:textId="77777777" w:rsidR="00191010" w:rsidRDefault="00191010" w:rsidP="00191010">
      <w:pPr>
        <w:pStyle w:val="Reports"/>
        <w:jc w:val="left"/>
      </w:pPr>
      <w:r>
        <w:lastRenderedPageBreak/>
        <w:t xml:space="preserve"> EPZS Threshold Multipliers        : (1 0 2)</w:t>
      </w:r>
    </w:p>
    <w:p w14:paraId="0D35DC08" w14:textId="77777777" w:rsidR="00191010" w:rsidRDefault="00191010" w:rsidP="00191010">
      <w:pPr>
        <w:pStyle w:val="Reports"/>
        <w:jc w:val="left"/>
      </w:pPr>
      <w:r>
        <w:t xml:space="preserve"> EPZS Subpel ME                    : Enhanced</w:t>
      </w:r>
    </w:p>
    <w:p w14:paraId="6646D753" w14:textId="77777777" w:rsidR="00191010" w:rsidRDefault="00191010" w:rsidP="00191010">
      <w:pPr>
        <w:pStyle w:val="Reports"/>
        <w:jc w:val="left"/>
      </w:pPr>
      <w:r>
        <w:t xml:space="preserve"> EPZS Subpel ME BiPred             : Enhanced</w:t>
      </w:r>
    </w:p>
    <w:p w14:paraId="46BF82BD" w14:textId="77777777" w:rsidR="00191010" w:rsidRDefault="00191010" w:rsidP="00191010">
      <w:pPr>
        <w:pStyle w:val="Reports"/>
        <w:jc w:val="left"/>
      </w:pPr>
      <w:r>
        <w:t xml:space="preserve"> Search range restrictions         : none</w:t>
      </w:r>
    </w:p>
    <w:p w14:paraId="3C07629A" w14:textId="77777777" w:rsidR="00191010" w:rsidRDefault="00191010" w:rsidP="00191010">
      <w:pPr>
        <w:pStyle w:val="Reports"/>
        <w:jc w:val="left"/>
      </w:pPr>
      <w:r>
        <w:t xml:space="preserve"> RD-optimized mode decision        : used</w:t>
      </w:r>
    </w:p>
    <w:p w14:paraId="025E94E7" w14:textId="77777777" w:rsidR="00191010" w:rsidRDefault="00191010" w:rsidP="00191010">
      <w:pPr>
        <w:pStyle w:val="Reports"/>
        <w:jc w:val="left"/>
      </w:pPr>
      <w:r>
        <w:t xml:space="preserve"> Data Partitioning Mode            : 1 partition</w:t>
      </w:r>
    </w:p>
    <w:p w14:paraId="01830510" w14:textId="77777777" w:rsidR="00191010" w:rsidRDefault="00191010" w:rsidP="00191010">
      <w:pPr>
        <w:pStyle w:val="Reports"/>
        <w:jc w:val="left"/>
      </w:pPr>
      <w:r>
        <w:t xml:space="preserve"> Output File Format                : H.264/AVC Annex B Byte Stream Format</w:t>
      </w:r>
    </w:p>
    <w:p w14:paraId="1A65F190" w14:textId="77777777" w:rsidR="00191010" w:rsidRDefault="00191010" w:rsidP="00191010">
      <w:pPr>
        <w:pStyle w:val="Reports"/>
        <w:jc w:val="left"/>
      </w:pPr>
      <w:r>
        <w:t>--------------------------------------------------------------------------------</w:t>
      </w:r>
    </w:p>
    <w:p w14:paraId="53F0D502" w14:textId="77777777" w:rsidR="00191010" w:rsidRDefault="00191010" w:rsidP="00191010">
      <w:pPr>
        <w:pStyle w:val="Reports"/>
        <w:jc w:val="left"/>
      </w:pPr>
      <w:r>
        <w:t>-------------------------------</w:t>
      </w:r>
    </w:p>
    <w:p w14:paraId="5928812D" w14:textId="77777777" w:rsidR="00191010" w:rsidRDefault="00191010" w:rsidP="00191010">
      <w:pPr>
        <w:pStyle w:val="Reports"/>
        <w:jc w:val="left"/>
      </w:pPr>
      <w:r>
        <w:t>Frame      View Bit/pic NVB WP QP   QL   SnrY    SnrU    SnrV    Time(ms) MET(ms</w:t>
      </w:r>
    </w:p>
    <w:p w14:paraId="01F08A65" w14:textId="77777777" w:rsidR="00191010" w:rsidRDefault="00191010" w:rsidP="00191010">
      <w:pPr>
        <w:pStyle w:val="Reports"/>
        <w:jc w:val="left"/>
      </w:pPr>
      <w:r>
        <w:t>) Frm/Fld   I D L0 L1 RDP Ref</w:t>
      </w:r>
    </w:p>
    <w:p w14:paraId="03F9FF84" w14:textId="77777777" w:rsidR="00191010" w:rsidRDefault="00191010" w:rsidP="00191010">
      <w:pPr>
        <w:pStyle w:val="Reports"/>
        <w:jc w:val="left"/>
      </w:pPr>
      <w:r>
        <w:t>--------------------------------------------------------------------------------</w:t>
      </w:r>
    </w:p>
    <w:p w14:paraId="28CC0EA0" w14:textId="77777777" w:rsidR="00191010" w:rsidRDefault="00191010" w:rsidP="00191010">
      <w:pPr>
        <w:pStyle w:val="Reports"/>
        <w:jc w:val="left"/>
      </w:pPr>
      <w:r>
        <w:t>-------------------------------</w:t>
      </w:r>
    </w:p>
    <w:p w14:paraId="3759C5EA" w14:textId="77777777" w:rsidR="00191010" w:rsidRDefault="00191010" w:rsidP="00191010">
      <w:pPr>
        <w:pStyle w:val="Reports"/>
        <w:jc w:val="left"/>
      </w:pPr>
      <w:r>
        <w:t>00000(IDR)  0   2844960 576  0 19    1  45.137  45.759  45.848      7779       0</w:t>
      </w:r>
    </w:p>
    <w:p w14:paraId="0A0A7CA3" w14:textId="48803410" w:rsidR="00191010" w:rsidRDefault="00191010" w:rsidP="00191010">
      <w:pPr>
        <w:pStyle w:val="Reports"/>
        <w:jc w:val="left"/>
      </w:pPr>
      <w:r>
        <w:t xml:space="preserve">    FRM  8160 0  0  0  0   3</w:t>
      </w:r>
    </w:p>
    <w:p w14:paraId="4F5C341C" w14:textId="77777777" w:rsidR="00191010" w:rsidRDefault="00191010" w:rsidP="00191010">
      <w:pPr>
        <w:pStyle w:val="Reports"/>
        <w:jc w:val="left"/>
      </w:pPr>
      <w:r>
        <w:t>00000( B )  1    733248   0  0 20    2  44.734  47.072  46.771     27893    8956</w:t>
      </w:r>
    </w:p>
    <w:p w14:paraId="1F47E72C" w14:textId="3A416E16" w:rsidR="00191010" w:rsidRDefault="00191010" w:rsidP="00191010">
      <w:pPr>
        <w:pStyle w:val="Reports"/>
        <w:jc w:val="left"/>
      </w:pPr>
      <w:r>
        <w:t xml:space="preserve">    FRM    31 1  1  1  0   2</w:t>
      </w:r>
    </w:p>
    <w:p w14:paraId="247C4406" w14:textId="77777777" w:rsidR="00191010" w:rsidRDefault="00191010" w:rsidP="00191010">
      <w:pPr>
        <w:pStyle w:val="Reports"/>
        <w:jc w:val="left"/>
      </w:pPr>
      <w:r>
        <w:t>00001( B )  0    663112   0  0 19    2  44.199  45.576  45.642     32638    9125</w:t>
      </w:r>
    </w:p>
    <w:p w14:paraId="4E4A6721" w14:textId="0AB250ED" w:rsidR="00191010" w:rsidRDefault="00191010" w:rsidP="00191010">
      <w:pPr>
        <w:pStyle w:val="Reports"/>
        <w:jc w:val="left"/>
      </w:pPr>
      <w:r>
        <w:t xml:space="preserve">    FRM   565 1  1  1  0   2</w:t>
      </w:r>
    </w:p>
    <w:p w14:paraId="17634BBC" w14:textId="77777777" w:rsidR="00191010" w:rsidRDefault="00191010" w:rsidP="00191010">
      <w:pPr>
        <w:pStyle w:val="Reports"/>
        <w:jc w:val="left"/>
      </w:pPr>
      <w:r>
        <w:t>00001( B )  1    311040   0  0 20    2  44.560  47.052  46.715     32875   13911</w:t>
      </w:r>
    </w:p>
    <w:p w14:paraId="575D309B" w14:textId="6CD68F7E" w:rsidR="00191010" w:rsidRDefault="00191010" w:rsidP="00191010">
      <w:pPr>
        <w:pStyle w:val="Reports"/>
        <w:jc w:val="left"/>
      </w:pPr>
      <w:r>
        <w:t xml:space="preserve">    FRM     4 1  2  1  0   2</w:t>
      </w:r>
    </w:p>
    <w:p w14:paraId="2D1E84D3" w14:textId="77777777" w:rsidR="00191010" w:rsidRDefault="00191010" w:rsidP="00191010">
      <w:pPr>
        <w:pStyle w:val="Reports"/>
        <w:jc w:val="left"/>
      </w:pPr>
      <w:r>
        <w:t>--------------------------------------------------------------------------------</w:t>
      </w:r>
    </w:p>
    <w:p w14:paraId="06DA5651" w14:textId="77777777" w:rsidR="00191010" w:rsidRDefault="00191010" w:rsidP="00191010">
      <w:pPr>
        <w:pStyle w:val="Reports"/>
        <w:jc w:val="left"/>
      </w:pPr>
      <w:r>
        <w:t>-----------------------</w:t>
      </w:r>
    </w:p>
    <w:p w14:paraId="012E15BB" w14:textId="77777777" w:rsidR="00191010" w:rsidRDefault="00191010" w:rsidP="00191010">
      <w:pPr>
        <w:pStyle w:val="Reports"/>
        <w:jc w:val="left"/>
      </w:pPr>
      <w:r>
        <w:t xml:space="preserve"> Total Frames:  4</w:t>
      </w:r>
    </w:p>
    <w:p w14:paraId="6004522A" w14:textId="77777777" w:rsidR="00191010" w:rsidRDefault="00191010" w:rsidP="00191010">
      <w:pPr>
        <w:pStyle w:val="Reports"/>
        <w:jc w:val="left"/>
      </w:pPr>
      <w:r>
        <w:t xml:space="preserve"> LeakyBucketRate File does not exist. Using rate calculated from avg. rate</w:t>
      </w:r>
    </w:p>
    <w:p w14:paraId="20D10E0C" w14:textId="77777777" w:rsidR="00191010" w:rsidRDefault="00191010" w:rsidP="00191010">
      <w:pPr>
        <w:pStyle w:val="Reports"/>
        <w:jc w:val="left"/>
      </w:pPr>
      <w:r>
        <w:t xml:space="preserve"> Number Leaky Buckets: 8</w:t>
      </w:r>
    </w:p>
    <w:p w14:paraId="0F1499CF" w14:textId="77777777" w:rsidR="00191010" w:rsidRDefault="00191010" w:rsidP="00191010">
      <w:pPr>
        <w:pStyle w:val="Reports"/>
        <w:jc w:val="left"/>
      </w:pPr>
      <w:r>
        <w:t xml:space="preserve">     Rmin     Bmin     Fmin</w:t>
      </w:r>
    </w:p>
    <w:p w14:paraId="245D5D90" w14:textId="77777777" w:rsidR="00191010" w:rsidRDefault="00191010" w:rsidP="00191010">
      <w:pPr>
        <w:pStyle w:val="Reports"/>
        <w:jc w:val="left"/>
      </w:pPr>
      <w:r>
        <w:t xml:space="preserve"> 27310704  2844384  2844384</w:t>
      </w:r>
    </w:p>
    <w:p w14:paraId="2CDB1C1B" w14:textId="77777777" w:rsidR="00191010" w:rsidRDefault="00191010" w:rsidP="00191010">
      <w:pPr>
        <w:pStyle w:val="Reports"/>
        <w:jc w:val="left"/>
      </w:pPr>
      <w:r>
        <w:t xml:space="preserve"> 34138368  2844384  2844384</w:t>
      </w:r>
    </w:p>
    <w:p w14:paraId="6CD1F386" w14:textId="77777777" w:rsidR="00191010" w:rsidRDefault="00191010" w:rsidP="00191010">
      <w:pPr>
        <w:pStyle w:val="Reports"/>
        <w:jc w:val="left"/>
      </w:pPr>
      <w:r>
        <w:t xml:space="preserve"> 40966032  2844384  2844384</w:t>
      </w:r>
    </w:p>
    <w:p w14:paraId="4D7852F7" w14:textId="77777777" w:rsidR="00191010" w:rsidRDefault="00191010" w:rsidP="00191010">
      <w:pPr>
        <w:pStyle w:val="Reports"/>
        <w:jc w:val="left"/>
      </w:pPr>
      <w:r>
        <w:t xml:space="preserve"> 47793696  2844384  2844384</w:t>
      </w:r>
    </w:p>
    <w:p w14:paraId="1C13AE2A" w14:textId="77777777" w:rsidR="00191010" w:rsidRDefault="00191010" w:rsidP="00191010">
      <w:pPr>
        <w:pStyle w:val="Reports"/>
        <w:jc w:val="left"/>
      </w:pPr>
      <w:r>
        <w:t xml:space="preserve"> 54621360  2844384  2844384</w:t>
      </w:r>
    </w:p>
    <w:p w14:paraId="3A0D5255" w14:textId="77777777" w:rsidR="00191010" w:rsidRDefault="00191010" w:rsidP="00191010">
      <w:pPr>
        <w:pStyle w:val="Reports"/>
        <w:jc w:val="left"/>
      </w:pPr>
      <w:r>
        <w:t xml:space="preserve"> 61449024  2844384  2844384</w:t>
      </w:r>
    </w:p>
    <w:p w14:paraId="2C1C4EE3" w14:textId="77777777" w:rsidR="00191010" w:rsidRDefault="00191010" w:rsidP="00191010">
      <w:pPr>
        <w:pStyle w:val="Reports"/>
        <w:jc w:val="left"/>
      </w:pPr>
      <w:r>
        <w:t xml:space="preserve"> 68276688  2844384  2844384</w:t>
      </w:r>
    </w:p>
    <w:p w14:paraId="550B234B" w14:textId="77777777" w:rsidR="00191010" w:rsidRDefault="00191010" w:rsidP="00191010">
      <w:pPr>
        <w:pStyle w:val="Reports"/>
        <w:jc w:val="left"/>
      </w:pPr>
      <w:r>
        <w:t xml:space="preserve"> 75104352  2844384  2844384</w:t>
      </w:r>
    </w:p>
    <w:p w14:paraId="2755E35E" w14:textId="77777777" w:rsidR="00191010" w:rsidRDefault="00191010" w:rsidP="00191010">
      <w:pPr>
        <w:pStyle w:val="Reports"/>
        <w:jc w:val="left"/>
      </w:pPr>
      <w:r>
        <w:t>---------------------------------------  Average data all frames  --------------</w:t>
      </w:r>
    </w:p>
    <w:p w14:paraId="25004EF0" w14:textId="77777777" w:rsidR="00191010" w:rsidRDefault="00191010" w:rsidP="00191010">
      <w:pPr>
        <w:pStyle w:val="Reports"/>
        <w:jc w:val="left"/>
      </w:pPr>
      <w:r>
        <w:t>-----------------------</w:t>
      </w:r>
    </w:p>
    <w:p w14:paraId="17E11319" w14:textId="77777777" w:rsidR="00191010" w:rsidRDefault="00191010" w:rsidP="00191010">
      <w:pPr>
        <w:pStyle w:val="Reports"/>
        <w:jc w:val="left"/>
      </w:pPr>
    </w:p>
    <w:p w14:paraId="30A66B9E" w14:textId="77777777" w:rsidR="00191010" w:rsidRDefault="00191010" w:rsidP="00191010">
      <w:pPr>
        <w:pStyle w:val="Reports"/>
        <w:jc w:val="left"/>
      </w:pPr>
      <w:r>
        <w:t xml:space="preserve"> Total encoding time for the seq.  : 101.186 sec (0.04 fps)</w:t>
      </w:r>
    </w:p>
    <w:p w14:paraId="7B7B5573" w14:textId="77777777" w:rsidR="00191010" w:rsidRDefault="00191010" w:rsidP="00191010">
      <w:pPr>
        <w:pStyle w:val="Reports"/>
        <w:jc w:val="left"/>
      </w:pPr>
      <w:r>
        <w:t xml:space="preserve"> Total ME time for sequence        :  31.993 sec</w:t>
      </w:r>
    </w:p>
    <w:p w14:paraId="08A6ADF4" w14:textId="77777777" w:rsidR="00191010" w:rsidRDefault="00191010" w:rsidP="00191010">
      <w:pPr>
        <w:pStyle w:val="Reports"/>
        <w:jc w:val="left"/>
      </w:pPr>
    </w:p>
    <w:p w14:paraId="7D6C3012" w14:textId="77777777" w:rsidR="00191010" w:rsidRDefault="00191010" w:rsidP="00191010">
      <w:pPr>
        <w:pStyle w:val="Reports"/>
        <w:jc w:val="left"/>
      </w:pPr>
      <w:r>
        <w:t xml:space="preserve"> Y { PSNR (dB), cSNR (dB), MSE }   : {  44.658,  44.645,   2.23167 }</w:t>
      </w:r>
    </w:p>
    <w:p w14:paraId="3A7D18DA" w14:textId="77777777" w:rsidR="00191010" w:rsidRDefault="00191010" w:rsidP="00191010">
      <w:pPr>
        <w:pStyle w:val="Reports"/>
        <w:jc w:val="left"/>
      </w:pPr>
      <w:r>
        <w:t xml:space="preserve"> U { PSNR (dB), cSNR (dB), MSE }   : {  46.365,  46.308,   1.52136 }</w:t>
      </w:r>
    </w:p>
    <w:p w14:paraId="6C2F35D7" w14:textId="77777777" w:rsidR="00191010" w:rsidRDefault="00191010" w:rsidP="00191010">
      <w:pPr>
        <w:pStyle w:val="Reports"/>
        <w:jc w:val="left"/>
      </w:pPr>
      <w:r>
        <w:t xml:space="preserve"> V { PSNR (dB), cSNR (dB), MSE }   : {  46.244,  46.215,   1.55460 }</w:t>
      </w:r>
    </w:p>
    <w:p w14:paraId="6A31605B" w14:textId="77777777" w:rsidR="00191010" w:rsidRDefault="00191010" w:rsidP="00191010">
      <w:pPr>
        <w:pStyle w:val="Reports"/>
        <w:jc w:val="left"/>
      </w:pPr>
    </w:p>
    <w:p w14:paraId="034A6897" w14:textId="1A4A67AA" w:rsidR="00191010" w:rsidRDefault="00191010" w:rsidP="00191010">
      <w:pPr>
        <w:pStyle w:val="Reports"/>
        <w:jc w:val="left"/>
      </w:pPr>
      <w:r>
        <w:t xml:space="preserve"> </w:t>
      </w:r>
      <w:r w:rsidR="00CE5E62">
        <w:t>Base</w:t>
      </w:r>
      <w:r>
        <w:t>_Y { PSNR (dB), cSNR (dB), MSE }   : {  44.668,  44.643,   2.23260 }</w:t>
      </w:r>
    </w:p>
    <w:p w14:paraId="589B210D" w14:textId="0E03E861" w:rsidR="00191010" w:rsidRDefault="00191010" w:rsidP="00191010">
      <w:pPr>
        <w:pStyle w:val="Reports"/>
        <w:jc w:val="left"/>
      </w:pPr>
      <w:r>
        <w:t xml:space="preserve"> </w:t>
      </w:r>
      <w:r w:rsidR="00CE5E62">
        <w:t>Base</w:t>
      </w:r>
      <w:r>
        <w:t>_U { PSNR (dB), cSNR (dB), MSE }   : {  45.668,  45.667,   1.76369 }</w:t>
      </w:r>
    </w:p>
    <w:p w14:paraId="524FD268" w14:textId="46F67AC0" w:rsidR="00191010" w:rsidRDefault="00191010" w:rsidP="00191010">
      <w:pPr>
        <w:pStyle w:val="Reports"/>
        <w:jc w:val="left"/>
      </w:pPr>
      <w:r>
        <w:t xml:space="preserve"> </w:t>
      </w:r>
      <w:r w:rsidR="00CE5E62">
        <w:t>Base</w:t>
      </w:r>
      <w:r>
        <w:t>_V { PSNR (dB), cSNR (dB), MSE }   : {  45.745,  45.744,   1.73264 }</w:t>
      </w:r>
    </w:p>
    <w:p w14:paraId="5B47B2BA" w14:textId="77777777" w:rsidR="00191010" w:rsidRDefault="00191010" w:rsidP="00191010">
      <w:pPr>
        <w:pStyle w:val="Reports"/>
        <w:jc w:val="left"/>
      </w:pPr>
    </w:p>
    <w:p w14:paraId="68A06654" w14:textId="67CC6506" w:rsidR="00191010" w:rsidRDefault="00191010" w:rsidP="00191010">
      <w:pPr>
        <w:pStyle w:val="Reports"/>
        <w:jc w:val="left"/>
      </w:pPr>
      <w:r>
        <w:t xml:space="preserve"> </w:t>
      </w:r>
      <w:r w:rsidR="00CE5E62">
        <w:t>Enh</w:t>
      </w:r>
      <w:r>
        <w:t xml:space="preserve">_Y </w:t>
      </w:r>
      <w:r w:rsidR="004754B9">
        <w:t xml:space="preserve"> </w:t>
      </w:r>
      <w:r>
        <w:t>{ PSNR (dB), cSNR (dB), MSE }   : {  44.647,  44.646,   2.23074 }</w:t>
      </w:r>
    </w:p>
    <w:p w14:paraId="6C829FC5" w14:textId="274C73DE" w:rsidR="00191010" w:rsidRDefault="00191010" w:rsidP="00191010">
      <w:pPr>
        <w:pStyle w:val="Reports"/>
        <w:jc w:val="left"/>
      </w:pPr>
      <w:r>
        <w:t xml:space="preserve"> </w:t>
      </w:r>
      <w:r w:rsidR="00CE5E62">
        <w:t>Enh</w:t>
      </w:r>
      <w:r>
        <w:t xml:space="preserve">_U </w:t>
      </w:r>
      <w:r w:rsidR="004754B9">
        <w:t xml:space="preserve"> </w:t>
      </w:r>
      <w:r>
        <w:t>{ PSNR (dB), cSNR (dB), MSE }   : {  47.062,  47.062,   1.27902 }</w:t>
      </w:r>
    </w:p>
    <w:p w14:paraId="6A38410D" w14:textId="3B05D993" w:rsidR="00191010" w:rsidRDefault="00191010" w:rsidP="00191010">
      <w:pPr>
        <w:pStyle w:val="Reports"/>
        <w:jc w:val="left"/>
      </w:pPr>
      <w:r>
        <w:t xml:space="preserve"> </w:t>
      </w:r>
      <w:r w:rsidR="00CE5E62">
        <w:t>Enh</w:t>
      </w:r>
      <w:r>
        <w:t xml:space="preserve">_V </w:t>
      </w:r>
      <w:r w:rsidR="004754B9">
        <w:t xml:space="preserve"> </w:t>
      </w:r>
      <w:r>
        <w:t>{ PSNR (dB), cSNR (dB), MSE }   : {  46.743,  46.743,   1.37657 }</w:t>
      </w:r>
    </w:p>
    <w:p w14:paraId="0B246C90" w14:textId="77777777" w:rsidR="00191010" w:rsidRDefault="00191010" w:rsidP="00191010">
      <w:pPr>
        <w:pStyle w:val="Reports"/>
        <w:jc w:val="left"/>
      </w:pPr>
    </w:p>
    <w:p w14:paraId="0F6585D1" w14:textId="77777777" w:rsidR="00191010" w:rsidRDefault="00191010" w:rsidP="00191010">
      <w:pPr>
        <w:pStyle w:val="Reports"/>
        <w:jc w:val="left"/>
      </w:pPr>
      <w:r>
        <w:t xml:space="preserve"> Total bits                        : 4552360 (I 2844384, P 0, B 1707400 NVB 576)</w:t>
      </w:r>
    </w:p>
    <w:p w14:paraId="44CB4A90" w14:textId="77777777" w:rsidR="00191010" w:rsidRDefault="00191010" w:rsidP="00191010">
      <w:pPr>
        <w:pStyle w:val="Reports"/>
        <w:jc w:val="left"/>
      </w:pPr>
    </w:p>
    <w:p w14:paraId="45F85386" w14:textId="5023D62F" w:rsidR="00191010" w:rsidRDefault="00191010" w:rsidP="00191010">
      <w:pPr>
        <w:pStyle w:val="Reports"/>
        <w:jc w:val="left"/>
      </w:pPr>
      <w:r>
        <w:t xml:space="preserve"> </w:t>
      </w:r>
      <w:r w:rsidR="00386040">
        <w:t>Base</w:t>
      </w:r>
      <w:r w:rsidR="00E45260">
        <w:t xml:space="preserve"> </w:t>
      </w:r>
      <w:r w:rsidR="00386040">
        <w:t>layer</w:t>
      </w:r>
      <w:r>
        <w:t xml:space="preserve"> Tot</w:t>
      </w:r>
      <w:r w:rsidR="004754B9">
        <w:t xml:space="preserve">al-bits             </w:t>
      </w:r>
      <w:r>
        <w:t>: 3507872 (I 2844384, P 0, B 663112 NVB 376)</w:t>
      </w:r>
    </w:p>
    <w:p w14:paraId="62A91405" w14:textId="77777777" w:rsidR="00191010" w:rsidRDefault="00191010" w:rsidP="00191010">
      <w:pPr>
        <w:pStyle w:val="Reports"/>
        <w:jc w:val="left"/>
      </w:pPr>
    </w:p>
    <w:p w14:paraId="0B71E394" w14:textId="1288987A" w:rsidR="00191010" w:rsidRDefault="00191010" w:rsidP="00191010">
      <w:pPr>
        <w:pStyle w:val="Reports"/>
        <w:jc w:val="left"/>
      </w:pPr>
      <w:r>
        <w:t xml:space="preserve"> </w:t>
      </w:r>
      <w:r w:rsidR="004754B9">
        <w:t>Enh</w:t>
      </w:r>
      <w:r w:rsidR="00E45260">
        <w:t xml:space="preserve"> </w:t>
      </w:r>
      <w:r w:rsidR="00386040">
        <w:t>layer</w:t>
      </w:r>
      <w:r w:rsidR="004754B9">
        <w:t xml:space="preserve"> Total-bits              </w:t>
      </w:r>
      <w:r>
        <w:t>: 1044488 (I 0, P 0, B 1044288 NVB 200)</w:t>
      </w:r>
    </w:p>
    <w:p w14:paraId="2B345D7D" w14:textId="77777777" w:rsidR="00191010" w:rsidRDefault="00191010" w:rsidP="00191010">
      <w:pPr>
        <w:pStyle w:val="Reports"/>
        <w:jc w:val="left"/>
      </w:pPr>
      <w:r>
        <w:t xml:space="preserve"> Bit rate (kbit/s)  @ 24.00 Hz     : 54628.32</w:t>
      </w:r>
    </w:p>
    <w:p w14:paraId="12F34B25" w14:textId="484A3D9F" w:rsidR="00191010" w:rsidRDefault="00191010" w:rsidP="00191010">
      <w:pPr>
        <w:pStyle w:val="Reports"/>
        <w:jc w:val="left"/>
      </w:pPr>
      <w:r>
        <w:t xml:space="preserve"> </w:t>
      </w:r>
      <w:r w:rsidR="00386040">
        <w:t>Base</w:t>
      </w:r>
      <w:r w:rsidR="00E45260">
        <w:t xml:space="preserve"> </w:t>
      </w:r>
      <w:r w:rsidR="00386040">
        <w:t>layer</w:t>
      </w:r>
      <w:r w:rsidR="004754B9">
        <w:t xml:space="preserve"> BR (kbit/s)  @ 24.00 Hz</w:t>
      </w:r>
      <w:r>
        <w:t>: 42094.46</w:t>
      </w:r>
    </w:p>
    <w:p w14:paraId="1A968FE7" w14:textId="7AB006FB" w:rsidR="00191010" w:rsidRDefault="00191010" w:rsidP="00191010">
      <w:pPr>
        <w:pStyle w:val="Reports"/>
        <w:jc w:val="left"/>
      </w:pPr>
      <w:r>
        <w:t xml:space="preserve"> </w:t>
      </w:r>
      <w:r w:rsidR="00386040">
        <w:t>Enh</w:t>
      </w:r>
      <w:r w:rsidR="00E45260">
        <w:t xml:space="preserve"> </w:t>
      </w:r>
      <w:r w:rsidR="00386040">
        <w:t>layer</w:t>
      </w:r>
      <w:r w:rsidR="004754B9">
        <w:t xml:space="preserve"> BR (kbit/s)  @ 24.00 Hz </w:t>
      </w:r>
      <w:r>
        <w:t>: 12533.86</w:t>
      </w:r>
    </w:p>
    <w:p w14:paraId="1D1B5302" w14:textId="77777777" w:rsidR="00191010" w:rsidRDefault="00191010" w:rsidP="00191010">
      <w:pPr>
        <w:pStyle w:val="Reports"/>
        <w:jc w:val="left"/>
      </w:pPr>
      <w:r>
        <w:t xml:space="preserve"> Bits to avoid Startcode Emulation : 29</w:t>
      </w:r>
    </w:p>
    <w:p w14:paraId="3C4C2F25" w14:textId="77777777" w:rsidR="00191010" w:rsidRDefault="00191010" w:rsidP="00191010">
      <w:pPr>
        <w:pStyle w:val="Reports"/>
        <w:jc w:val="left"/>
      </w:pPr>
      <w:r>
        <w:t xml:space="preserve"> Bits for parameter sets           : 576</w:t>
      </w:r>
    </w:p>
    <w:p w14:paraId="51B979DA" w14:textId="77777777" w:rsidR="00191010" w:rsidRDefault="00191010" w:rsidP="00191010">
      <w:pPr>
        <w:pStyle w:val="Reports"/>
        <w:jc w:val="left"/>
      </w:pPr>
      <w:r>
        <w:lastRenderedPageBreak/>
        <w:t xml:space="preserve"> Bits for filler data              : 0</w:t>
      </w:r>
    </w:p>
    <w:p w14:paraId="5384911D" w14:textId="77777777" w:rsidR="00191010" w:rsidRDefault="00191010" w:rsidP="00191010">
      <w:pPr>
        <w:pStyle w:val="Reports"/>
        <w:jc w:val="left"/>
      </w:pPr>
    </w:p>
    <w:p w14:paraId="1FBFD51C" w14:textId="77777777" w:rsidR="00191010" w:rsidRDefault="00191010" w:rsidP="00191010">
      <w:pPr>
        <w:pStyle w:val="Reports"/>
        <w:jc w:val="left"/>
      </w:pPr>
      <w:r>
        <w:t>--------------------------------------------------------------------------------</w:t>
      </w:r>
    </w:p>
    <w:p w14:paraId="1D5F6944" w14:textId="77777777" w:rsidR="00191010" w:rsidRDefault="00191010" w:rsidP="00191010">
      <w:pPr>
        <w:pStyle w:val="Reports"/>
        <w:jc w:val="left"/>
      </w:pPr>
      <w:r>
        <w:t>-----------------------</w:t>
      </w:r>
    </w:p>
    <w:p w14:paraId="7056243A" w14:textId="279F0332" w:rsidR="00191010" w:rsidRDefault="00191010" w:rsidP="00191010">
      <w:pPr>
        <w:pStyle w:val="Reports"/>
        <w:jc w:val="left"/>
      </w:pPr>
      <w:r>
        <w:t>Exit JM 18 (FRExt) encoder ver 18.</w:t>
      </w:r>
      <w:r w:rsidR="004A6A0C">
        <w:t>3</w:t>
      </w:r>
    </w:p>
    <w:p w14:paraId="13A1CD7D" w14:textId="77777777" w:rsidR="001D13F6" w:rsidRDefault="001D13F6" w:rsidP="00B72B97">
      <w:pPr>
        <w:rPr>
          <w:rFonts w:ascii="Courier New" w:hAnsi="Courier New" w:cs="Courier New"/>
          <w:sz w:val="18"/>
          <w:szCs w:val="18"/>
          <w:lang w:val="de-DE"/>
        </w:rPr>
      </w:pPr>
    </w:p>
    <w:p w14:paraId="33B8ACB2" w14:textId="21D1F132" w:rsidR="00B72B97" w:rsidRPr="009624C6" w:rsidRDefault="001D13F6" w:rsidP="00B72B97">
      <w:pPr>
        <w:rPr>
          <w:color w:val="FF0000"/>
          <w:szCs w:val="18"/>
          <w:lang w:val="de-DE"/>
        </w:rPr>
      </w:pPr>
      <w:r w:rsidRPr="009624C6">
        <w:rPr>
          <w:color w:val="FF0000"/>
          <w:szCs w:val="18"/>
          <w:lang w:val="de-DE"/>
        </w:rPr>
        <w:t xml:space="preserve">Note: The </w:t>
      </w:r>
      <w:r w:rsidR="00B00AD2" w:rsidRPr="009624C6">
        <w:rPr>
          <w:color w:val="FF0000"/>
          <w:szCs w:val="18"/>
          <w:lang w:val="de-DE"/>
        </w:rPr>
        <w:t>above</w:t>
      </w:r>
      <w:r w:rsidRPr="009624C6">
        <w:rPr>
          <w:color w:val="FF0000"/>
          <w:szCs w:val="18"/>
          <w:lang w:val="de-DE"/>
        </w:rPr>
        <w:t xml:space="preserve"> PSNR number is corresponding to the input of codec. In MFC case, </w:t>
      </w:r>
      <w:r w:rsidR="00E45260" w:rsidRPr="009624C6">
        <w:rPr>
          <w:color w:val="FF0000"/>
          <w:szCs w:val="18"/>
          <w:lang w:val="de-DE"/>
        </w:rPr>
        <w:t xml:space="preserve">Base layer </w:t>
      </w:r>
      <w:r w:rsidRPr="009624C6">
        <w:rPr>
          <w:color w:val="FF0000"/>
          <w:szCs w:val="18"/>
          <w:lang w:val="de-DE"/>
        </w:rPr>
        <w:t xml:space="preserve">is </w:t>
      </w:r>
      <w:r w:rsidR="00E45260" w:rsidRPr="009624C6">
        <w:rPr>
          <w:color w:val="FF0000"/>
          <w:szCs w:val="18"/>
          <w:lang w:val="de-DE"/>
        </w:rPr>
        <w:t xml:space="preserve">a </w:t>
      </w:r>
      <w:r w:rsidRPr="009624C6">
        <w:rPr>
          <w:color w:val="FF0000"/>
          <w:szCs w:val="18"/>
          <w:lang w:val="de-DE"/>
        </w:rPr>
        <w:t xml:space="preserve">frame compatible format, </w:t>
      </w:r>
      <w:r w:rsidR="00E45260" w:rsidRPr="009624C6">
        <w:rPr>
          <w:color w:val="FF0000"/>
          <w:szCs w:val="18"/>
          <w:lang w:val="de-DE"/>
        </w:rPr>
        <w:t xml:space="preserve">Enhancement layer </w:t>
      </w:r>
      <w:r w:rsidRPr="009624C6">
        <w:rPr>
          <w:color w:val="FF0000"/>
          <w:szCs w:val="18"/>
          <w:lang w:val="de-DE"/>
        </w:rPr>
        <w:t xml:space="preserve">is another frame compatible format. To compute the </w:t>
      </w:r>
      <w:r w:rsidR="00705754" w:rsidRPr="009624C6">
        <w:rPr>
          <w:color w:val="FF0000"/>
          <w:szCs w:val="18"/>
          <w:lang w:val="de-DE"/>
        </w:rPr>
        <w:t xml:space="preserve">PSNR of the </w:t>
      </w:r>
      <w:r w:rsidRPr="009624C6">
        <w:rPr>
          <w:color w:val="FF0000"/>
          <w:szCs w:val="18"/>
          <w:lang w:val="de-DE"/>
        </w:rPr>
        <w:t>full resolution left view and right view, a reconstruction step at decoder is required.</w:t>
      </w:r>
      <w:r w:rsidR="00841424" w:rsidRPr="009624C6">
        <w:rPr>
          <w:color w:val="FF0000"/>
          <w:szCs w:val="18"/>
          <w:lang w:val="de-DE"/>
        </w:rPr>
        <w:t xml:space="preserve"> The full </w:t>
      </w:r>
      <w:r w:rsidR="00CE5E62" w:rsidRPr="009624C6">
        <w:rPr>
          <w:color w:val="FF0000"/>
          <w:szCs w:val="18"/>
          <w:lang w:val="de-DE"/>
        </w:rPr>
        <w:t>resolut</w:t>
      </w:r>
      <w:r w:rsidR="00965D2F" w:rsidRPr="009624C6">
        <w:rPr>
          <w:color w:val="FF0000"/>
          <w:szCs w:val="18"/>
          <w:lang w:val="de-DE"/>
        </w:rPr>
        <w:t xml:space="preserve">ion </w:t>
      </w:r>
      <w:r w:rsidR="00841424" w:rsidRPr="009624C6">
        <w:rPr>
          <w:color w:val="FF0000"/>
          <w:szCs w:val="18"/>
          <w:lang w:val="de-DE"/>
        </w:rPr>
        <w:t>reconstruction of the left and right view</w:t>
      </w:r>
      <w:r w:rsidR="00CE5E62" w:rsidRPr="009624C6">
        <w:rPr>
          <w:color w:val="FF0000"/>
          <w:szCs w:val="18"/>
          <w:lang w:val="de-DE"/>
        </w:rPr>
        <w:t>s</w:t>
      </w:r>
      <w:r w:rsidR="00841424" w:rsidRPr="009624C6">
        <w:rPr>
          <w:color w:val="FF0000"/>
          <w:szCs w:val="18"/>
          <w:lang w:val="de-DE"/>
        </w:rPr>
        <w:t xml:space="preserve"> is not supported </w:t>
      </w:r>
      <w:r w:rsidR="00FC6968" w:rsidRPr="009624C6">
        <w:rPr>
          <w:color w:val="FF0000"/>
          <w:szCs w:val="18"/>
          <w:lang w:val="de-DE"/>
        </w:rPr>
        <w:t>at</w:t>
      </w:r>
      <w:r w:rsidR="00841424" w:rsidRPr="009624C6">
        <w:rPr>
          <w:color w:val="FF0000"/>
          <w:szCs w:val="18"/>
          <w:lang w:val="de-DE"/>
        </w:rPr>
        <w:t xml:space="preserve"> the encoder.</w:t>
      </w:r>
    </w:p>
    <w:p w14:paraId="4EC60A98" w14:textId="77777777" w:rsidR="00B72B97" w:rsidRPr="00907B20" w:rsidRDefault="00B72B97" w:rsidP="00B72B97">
      <w:pPr>
        <w:rPr>
          <w:rFonts w:ascii="Courier New" w:hAnsi="Courier New" w:cs="Courier New"/>
          <w:sz w:val="18"/>
          <w:szCs w:val="18"/>
        </w:rPr>
      </w:pPr>
    </w:p>
    <w:p w14:paraId="44A21300" w14:textId="1B461BDF" w:rsidR="00CD1B77" w:rsidRDefault="00827840" w:rsidP="00CD1B77">
      <w:pPr>
        <w:pStyle w:val="Heading2"/>
      </w:pPr>
      <w:r>
        <w:br w:type="page"/>
      </w:r>
      <w:r w:rsidRPr="00907B20">
        <w:lastRenderedPageBreak/>
        <w:tab/>
      </w:r>
      <w:bookmarkStart w:id="40" w:name="_Toc369611085"/>
      <w:bookmarkStart w:id="41" w:name="_Toc262564076"/>
      <w:r w:rsidR="00CD1B77">
        <w:t>Encoder Limitations</w:t>
      </w:r>
      <w:bookmarkEnd w:id="40"/>
    </w:p>
    <w:bookmarkEnd w:id="41"/>
    <w:p w14:paraId="48196D5A" w14:textId="25A7B426" w:rsidR="00197B9D" w:rsidRDefault="00827840" w:rsidP="00B82EC6">
      <w:r>
        <w:t xml:space="preserve">At this point, the encoder is characterized by certain limitations which may </w:t>
      </w:r>
      <w:r w:rsidR="005B07AB">
        <w:t xml:space="preserve">impact </w:t>
      </w:r>
      <w:r>
        <w:t xml:space="preserve">its usage. In particular, some items that have been identified as being problematic or not properly supported in the </w:t>
      </w:r>
      <w:r w:rsidR="00606CD2">
        <w:t xml:space="preserve">JM18.3 </w:t>
      </w:r>
      <w:r>
        <w:t>software</w:t>
      </w:r>
      <w:r w:rsidR="00606CD2">
        <w:t xml:space="preserve"> for MVC setting</w:t>
      </w:r>
      <w:r>
        <w:t xml:space="preserve"> include:</w:t>
      </w:r>
    </w:p>
    <w:p w14:paraId="1284E606" w14:textId="2ACA1C99" w:rsidR="00B82EC6" w:rsidRDefault="00B82EC6" w:rsidP="00D206C7">
      <w:pPr>
        <w:numPr>
          <w:ilvl w:val="0"/>
          <w:numId w:val="4"/>
        </w:numPr>
      </w:pPr>
      <w:r>
        <w:t xml:space="preserve">The encoder </w:t>
      </w:r>
      <w:r w:rsidR="0009412B">
        <w:t xml:space="preserve">may </w:t>
      </w:r>
      <w:r>
        <w:t xml:space="preserve">not perform </w:t>
      </w:r>
      <w:r w:rsidR="0009412B">
        <w:t xml:space="preserve">all </w:t>
      </w:r>
      <w:r>
        <w:t>level/profile checks as specified in Annex A of the standard which may result in incompatible/non-conforming bitstreams.</w:t>
      </w:r>
      <w:r w:rsidR="00D11EF6">
        <w:t xml:space="preserve"> Some of the conformance issues</w:t>
      </w:r>
      <w:r w:rsidR="00F8338D">
        <w:t xml:space="preserve"> can be fixed by changing </w:t>
      </w:r>
      <w:r w:rsidR="00D87E4D">
        <w:t xml:space="preserve">the </w:t>
      </w:r>
      <w:r w:rsidR="00F8338D">
        <w:t>encoder configuration. For example, the issue of mv limits can be avoided by disabling certain modes.</w:t>
      </w:r>
    </w:p>
    <w:p w14:paraId="0F791CDE" w14:textId="3205A8A6" w:rsidR="00B82EC6" w:rsidRDefault="00827840" w:rsidP="00D206C7">
      <w:pPr>
        <w:numPr>
          <w:ilvl w:val="0"/>
          <w:numId w:val="4"/>
        </w:numPr>
      </w:pPr>
      <w:r>
        <w:t>Picture Level R</w:t>
      </w:r>
      <w:r w:rsidR="005B07AB">
        <w:t xml:space="preserve">ate </w:t>
      </w:r>
      <w:r>
        <w:t>D</w:t>
      </w:r>
      <w:r w:rsidR="005B07AB">
        <w:t>istortion (RD)</w:t>
      </w:r>
      <w:r>
        <w:t xml:space="preserve"> Optimization does not </w:t>
      </w:r>
      <w:r w:rsidR="00B82EC6">
        <w:t xml:space="preserve">currently </w:t>
      </w:r>
      <w:r w:rsidR="00810930">
        <w:t xml:space="preserve">fully </w:t>
      </w:r>
      <w:r>
        <w:t xml:space="preserve">support interlace </w:t>
      </w:r>
      <w:r w:rsidR="00B82EC6">
        <w:t xml:space="preserve">coding modes </w:t>
      </w:r>
      <w:r>
        <w:t xml:space="preserve">and may </w:t>
      </w:r>
      <w:r w:rsidR="00E73E86">
        <w:t xml:space="preserve">also </w:t>
      </w:r>
      <w:r>
        <w:t>require memory optimizations</w:t>
      </w:r>
      <w:r w:rsidR="00E73E86">
        <w:t xml:space="preserve"> to improve performance</w:t>
      </w:r>
      <w:r w:rsidR="00B82EC6">
        <w:t>.</w:t>
      </w:r>
    </w:p>
    <w:p w14:paraId="7F1124AE" w14:textId="77777777" w:rsidR="00827840" w:rsidRDefault="00827840" w:rsidP="0009412B">
      <w:pPr>
        <w:ind w:left="360"/>
      </w:pPr>
    </w:p>
    <w:p w14:paraId="4FB921B8" w14:textId="77777777" w:rsidR="00656E88" w:rsidRPr="00827840" w:rsidRDefault="00656E88" w:rsidP="0009412B">
      <w:pPr>
        <w:ind w:left="360"/>
        <w:sectPr w:rsidR="00656E88" w:rsidRPr="00827840" w:rsidSect="008647CA">
          <w:headerReference w:type="default" r:id="rId18"/>
          <w:footerReference w:type="default" r:id="rId19"/>
          <w:pgSz w:w="12240" w:h="15840" w:code="1"/>
          <w:pgMar w:top="1440" w:right="1440" w:bottom="1440" w:left="1440" w:header="720" w:footer="720" w:gutter="0"/>
          <w:pgNumType w:start="1" w:chapStyle="1"/>
          <w:cols w:space="720"/>
        </w:sectPr>
      </w:pPr>
    </w:p>
    <w:p w14:paraId="0C4F6916" w14:textId="77777777" w:rsidR="00395F77" w:rsidRPr="00907B20" w:rsidRDefault="00173009" w:rsidP="00A930C0">
      <w:pPr>
        <w:pStyle w:val="Heading1"/>
      </w:pPr>
      <w:bookmarkStart w:id="42" w:name="_Ref85475514"/>
      <w:bookmarkStart w:id="43" w:name="_Toc262564077"/>
      <w:bookmarkStart w:id="44" w:name="_Toc369611086"/>
      <w:r>
        <w:lastRenderedPageBreak/>
        <w:t>MFC</w:t>
      </w:r>
      <w:r w:rsidR="003F7DB0">
        <w:t xml:space="preserve"> </w:t>
      </w:r>
      <w:r w:rsidR="0033069E" w:rsidRPr="00907B20">
        <w:t>Encoder Parameters</w:t>
      </w:r>
      <w:bookmarkEnd w:id="42"/>
      <w:bookmarkEnd w:id="43"/>
      <w:bookmarkEnd w:id="44"/>
    </w:p>
    <w:p w14:paraId="5D7F3147" w14:textId="77777777" w:rsidR="00395F77" w:rsidRPr="00907B20" w:rsidRDefault="00395F77" w:rsidP="006D6F53">
      <w:pPr>
        <w:sectPr w:rsidR="00395F77" w:rsidRPr="00907B20" w:rsidSect="008647CA">
          <w:headerReference w:type="default" r:id="rId20"/>
          <w:footerReference w:type="default" r:id="rId21"/>
          <w:pgSz w:w="12240" w:h="15840" w:code="1"/>
          <w:pgMar w:top="1440" w:right="1440" w:bottom="1440" w:left="1440" w:header="720" w:footer="720" w:gutter="0"/>
          <w:pgNumType w:start="1" w:chapStyle="1"/>
          <w:cols w:space="720"/>
        </w:sectPr>
      </w:pPr>
    </w:p>
    <w:p w14:paraId="73926B26" w14:textId="77777777" w:rsidR="00395F77" w:rsidRPr="00907B20" w:rsidRDefault="00C900B1"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45" w:name="_Toc369611087"/>
      <w:r w:rsidR="008B561B">
        <w:t>4</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173009">
        <w:t>MFC</w:t>
      </w:r>
      <w:r w:rsidR="00530A95">
        <w:t xml:space="preserve"> e</w:t>
      </w:r>
      <w:r w:rsidR="008B561B">
        <w:t>ncoder Parameters</w:t>
      </w:r>
      <w:bookmarkEnd w:id="45"/>
      <w:r w:rsidRPr="00907B20">
        <w:fldChar w:fldCharType="end"/>
      </w:r>
    </w:p>
    <w:p w14:paraId="53258265" w14:textId="4253CF3E" w:rsidR="0036751F" w:rsidRDefault="00173009" w:rsidP="0041594E">
      <w:pPr>
        <w:pStyle w:val="Heading2"/>
        <w:numPr>
          <w:ilvl w:val="1"/>
          <w:numId w:val="39"/>
        </w:numPr>
      </w:pPr>
      <w:bookmarkStart w:id="46" w:name="_Toc259664993"/>
      <w:bookmarkStart w:id="47" w:name="_Toc262564210"/>
      <w:bookmarkStart w:id="48" w:name="_Toc369611088"/>
      <w:r>
        <w:t>MFC</w:t>
      </w:r>
      <w:r w:rsidR="0036751F">
        <w:t xml:space="preserve"> coding parameters</w:t>
      </w:r>
      <w:bookmarkEnd w:id="46"/>
      <w:bookmarkEnd w:id="47"/>
      <w:r w:rsidR="00440597">
        <w:t xml:space="preserve"> (main co</w:t>
      </w:r>
      <w:r w:rsidR="00E73E86">
        <w:t>n</w:t>
      </w:r>
      <w:r w:rsidR="00440597">
        <w:t>figuration file)</w:t>
      </w:r>
      <w:bookmarkEnd w:id="48"/>
    </w:p>
    <w:p w14:paraId="6108449E" w14:textId="7B13413C" w:rsidR="00172695" w:rsidRPr="00172695" w:rsidRDefault="005B07AB" w:rsidP="00172695">
      <w:r>
        <w:t xml:space="preserve">The </w:t>
      </w:r>
      <w:r w:rsidR="00173009">
        <w:t>MFC</w:t>
      </w:r>
      <w:r w:rsidR="00172695">
        <w:t xml:space="preserve"> coding parameters </w:t>
      </w:r>
      <w:r>
        <w:t>are primarily</w:t>
      </w:r>
      <w:r w:rsidR="00172695">
        <w:t xml:space="preserve"> based on </w:t>
      </w:r>
      <w:r>
        <w:t xml:space="preserve">the </w:t>
      </w:r>
      <w:r w:rsidR="00172695">
        <w:t>MVC coding parameters</w:t>
      </w:r>
      <w:r w:rsidR="00D7555D">
        <w:t xml:space="preserve"> </w:t>
      </w:r>
      <w:r>
        <w:t xml:space="preserve">that are supported </w:t>
      </w:r>
      <w:r w:rsidR="00D7555D">
        <w:t>in JM18.3</w:t>
      </w:r>
      <w:r w:rsidR="00172695">
        <w:t>. I</w:t>
      </w:r>
      <w:r w:rsidR="00D7555D">
        <w:t>n this manual</w:t>
      </w:r>
      <w:r w:rsidR="00172695">
        <w:t xml:space="preserve">, only </w:t>
      </w:r>
      <w:r>
        <w:t xml:space="preserve">any newly introduced </w:t>
      </w:r>
      <w:r w:rsidR="00172695">
        <w:t xml:space="preserve">parameters </w:t>
      </w:r>
      <w:r w:rsidR="006468BA">
        <w:t>a</w:t>
      </w:r>
      <w:r>
        <w:t xml:space="preserve">s well as </w:t>
      </w:r>
      <w:r w:rsidR="006468BA">
        <w:t>modified</w:t>
      </w:r>
      <w:r>
        <w:t>/extended</w:t>
      </w:r>
      <w:r w:rsidR="006468BA">
        <w:t xml:space="preserve"> parameters</w:t>
      </w:r>
      <w:r>
        <w:t xml:space="preserve"> and parameters that have been restricted in terms of their usage</w:t>
      </w:r>
      <w:r w:rsidR="006468BA">
        <w:t xml:space="preserve"> </w:t>
      </w:r>
      <w:r w:rsidR="00172695">
        <w:t>are listed. For other parameters</w:t>
      </w:r>
      <w:r>
        <w:t xml:space="preserve"> and their usage</w:t>
      </w:r>
      <w:r w:rsidR="00172695">
        <w:t xml:space="preserve">, </w:t>
      </w:r>
      <w:r>
        <w:t xml:space="preserve">please </w:t>
      </w:r>
      <w:r w:rsidR="00172695">
        <w:t>ref</w:t>
      </w:r>
      <w:r w:rsidR="007D08F0">
        <w:t xml:space="preserve">er to </w:t>
      </w:r>
      <w:r>
        <w:t xml:space="preserve">the </w:t>
      </w:r>
      <w:r w:rsidR="007D08F0">
        <w:t>JM reference software manual</w:t>
      </w:r>
      <w:r w:rsidR="0041594E" w:rsidRPr="0041594E">
        <w:rPr>
          <w:b/>
          <w:bCs/>
          <w:sz w:val="28"/>
          <w:szCs w:val="28"/>
        </w:rPr>
        <w:t xml:space="preserve"> </w:t>
      </w:r>
      <w:r w:rsidR="0041594E">
        <w:rPr>
          <w:rStyle w:val="FootnoteReference"/>
          <w:b/>
          <w:bCs/>
          <w:sz w:val="28"/>
          <w:szCs w:val="28"/>
        </w:rPr>
        <w:footnoteReference w:id="3"/>
      </w:r>
      <w:r w:rsidR="00172695">
        <w:t xml:space="preserve">. </w:t>
      </w:r>
    </w:p>
    <w:p w14:paraId="153D38C5" w14:textId="77777777" w:rsidR="00B13256" w:rsidRPr="00965DE5" w:rsidRDefault="00B13256" w:rsidP="002F797B">
      <w:pPr>
        <w:pStyle w:val="Heading3"/>
        <w:kinsoku w:val="0"/>
        <w:spacing w:after="0"/>
        <w:rPr>
          <w:color w:val="FF0000"/>
        </w:rPr>
      </w:pPr>
      <w:bookmarkStart w:id="49" w:name="_Toc369611089"/>
      <w:bookmarkStart w:id="50" w:name="_Toc259664995"/>
      <w:bookmarkStart w:id="51" w:name="_Toc262564212"/>
      <w:r w:rsidRPr="00965DE5">
        <w:rPr>
          <w:color w:val="FF0000"/>
        </w:rPr>
        <w:t>ProcessInput</w:t>
      </w:r>
      <w:bookmarkEnd w:id="49"/>
    </w:p>
    <w:p w14:paraId="68B78919" w14:textId="77777777" w:rsidR="002F797B" w:rsidRPr="00965DE5" w:rsidRDefault="002F797B" w:rsidP="002F797B">
      <w:pPr>
        <w:kinsoku w:val="0"/>
        <w:rPr>
          <w:color w:val="FF0000"/>
        </w:rPr>
      </w:pPr>
      <w:r w:rsidRPr="00965DE5">
        <w:rPr>
          <w:i/>
          <w:iCs/>
          <w:color w:val="FF0000"/>
        </w:rPr>
        <w:t>Class</w:t>
      </w:r>
      <w:r w:rsidRPr="00965DE5">
        <w:rPr>
          <w:color w:val="FF0000"/>
        </w:rPr>
        <w:t>: Numeric (Integer)</w:t>
      </w:r>
    </w:p>
    <w:p w14:paraId="64137260" w14:textId="08A9DBB6" w:rsidR="002F797B" w:rsidRDefault="002F797B" w:rsidP="002F797B">
      <w:pPr>
        <w:kinsoku w:val="0"/>
        <w:rPr>
          <w:color w:val="FF0000"/>
        </w:rPr>
      </w:pPr>
      <w:r w:rsidRPr="00965DE5">
        <w:rPr>
          <w:i/>
          <w:iCs/>
          <w:color w:val="FF0000"/>
        </w:rPr>
        <w:t>Description</w:t>
      </w:r>
      <w:r w:rsidRPr="00965DE5">
        <w:rPr>
          <w:color w:val="FF0000"/>
        </w:rPr>
        <w:t xml:space="preserve">: </w:t>
      </w:r>
      <w:r w:rsidR="008C0887" w:rsidRPr="008C0887">
        <w:rPr>
          <w:color w:val="FF0000"/>
        </w:rPr>
        <w:t xml:space="preserve">Perform optional preprocessing on the input sequence. </w:t>
      </w:r>
      <w:r w:rsidR="00A34893" w:rsidRPr="00965DE5">
        <w:rPr>
          <w:color w:val="FF0000"/>
        </w:rPr>
        <w:t xml:space="preserve">For </w:t>
      </w:r>
      <w:r w:rsidR="00173009">
        <w:rPr>
          <w:color w:val="FF0000"/>
        </w:rPr>
        <w:t>MFC</w:t>
      </w:r>
      <w:r w:rsidR="005B44A1" w:rsidRPr="00965DE5">
        <w:rPr>
          <w:color w:val="FF0000"/>
        </w:rPr>
        <w:t>,</w:t>
      </w:r>
      <w:r w:rsidRPr="00965DE5">
        <w:rPr>
          <w:color w:val="FF0000"/>
        </w:rPr>
        <w:t xml:space="preserve"> </w:t>
      </w:r>
      <w:r w:rsidR="00AE49AE" w:rsidRPr="00965DE5">
        <w:rPr>
          <w:color w:val="FF0000"/>
        </w:rPr>
        <w:t xml:space="preserve">the </w:t>
      </w:r>
      <w:r w:rsidR="005B44A1" w:rsidRPr="00965DE5">
        <w:rPr>
          <w:color w:val="FF0000"/>
        </w:rPr>
        <w:t>value is set to 14</w:t>
      </w:r>
      <w:r w:rsidRPr="00965DE5">
        <w:rPr>
          <w:color w:val="FF0000"/>
        </w:rPr>
        <w:t>.</w:t>
      </w:r>
    </w:p>
    <w:p w14:paraId="2C5F6426" w14:textId="77777777" w:rsidR="007E3E45" w:rsidRPr="00965DE5" w:rsidRDefault="007E3E45" w:rsidP="002F797B">
      <w:pPr>
        <w:kinsoku w:val="0"/>
        <w:rPr>
          <w:color w:val="FF0000"/>
        </w:rPr>
      </w:pPr>
    </w:p>
    <w:p w14:paraId="5917B519" w14:textId="77777777" w:rsidR="00D10551" w:rsidRPr="00965DE5" w:rsidRDefault="00AE49AE" w:rsidP="00AE49AE">
      <w:pPr>
        <w:pStyle w:val="Heading3"/>
        <w:rPr>
          <w:color w:val="FF0000"/>
        </w:rPr>
      </w:pPr>
      <w:bookmarkStart w:id="52" w:name="_Toc369611090"/>
      <w:r w:rsidRPr="00965DE5">
        <w:rPr>
          <w:color w:val="FF0000"/>
        </w:rPr>
        <w:t>ProfileIDC</w:t>
      </w:r>
      <w:bookmarkEnd w:id="52"/>
    </w:p>
    <w:p w14:paraId="7D8B7351" w14:textId="77777777" w:rsidR="00D10551" w:rsidRPr="00965DE5" w:rsidRDefault="00D10551" w:rsidP="00D10551">
      <w:pPr>
        <w:kinsoku w:val="0"/>
        <w:rPr>
          <w:color w:val="FF0000"/>
        </w:rPr>
      </w:pPr>
      <w:r w:rsidRPr="00965DE5">
        <w:rPr>
          <w:i/>
          <w:iCs/>
          <w:color w:val="FF0000"/>
        </w:rPr>
        <w:t>Class</w:t>
      </w:r>
      <w:r w:rsidRPr="00965DE5">
        <w:rPr>
          <w:color w:val="FF0000"/>
        </w:rPr>
        <w:t>: Numeric (Integer)</w:t>
      </w:r>
    </w:p>
    <w:p w14:paraId="69D3F890" w14:textId="48CD165E" w:rsidR="00D10551" w:rsidRDefault="00D10551" w:rsidP="00D10551">
      <w:pPr>
        <w:kinsoku w:val="0"/>
        <w:rPr>
          <w:color w:val="FF0000"/>
        </w:rPr>
      </w:pPr>
      <w:r w:rsidRPr="00965DE5">
        <w:rPr>
          <w:i/>
          <w:iCs/>
          <w:color w:val="FF0000"/>
        </w:rPr>
        <w:t>Description</w:t>
      </w:r>
      <w:r w:rsidRPr="00965DE5">
        <w:rPr>
          <w:color w:val="FF0000"/>
        </w:rPr>
        <w:t xml:space="preserve">: </w:t>
      </w:r>
      <w:r w:rsidR="007914C0" w:rsidRPr="007914C0">
        <w:rPr>
          <w:color w:val="FF0000"/>
        </w:rPr>
        <w:t xml:space="preserve">Value of the </w:t>
      </w:r>
      <w:r w:rsidR="007914C0" w:rsidRPr="007914C0">
        <w:rPr>
          <w:b/>
          <w:color w:val="FF0000"/>
        </w:rPr>
        <w:t>profile_idc</w:t>
      </w:r>
      <w:r w:rsidR="007914C0" w:rsidRPr="007914C0">
        <w:rPr>
          <w:color w:val="FF0000"/>
        </w:rPr>
        <w:t xml:space="preserve"> syntax element.</w:t>
      </w:r>
      <w:r w:rsidR="007914C0">
        <w:rPr>
          <w:color w:val="FF0000"/>
        </w:rPr>
        <w:t xml:space="preserve"> </w:t>
      </w:r>
      <w:r w:rsidRPr="00965DE5">
        <w:rPr>
          <w:color w:val="FF0000"/>
        </w:rPr>
        <w:t xml:space="preserve">For </w:t>
      </w:r>
      <w:r w:rsidR="00173009">
        <w:rPr>
          <w:color w:val="FF0000"/>
        </w:rPr>
        <w:t>MFC</w:t>
      </w:r>
      <w:r w:rsidRPr="00965DE5">
        <w:rPr>
          <w:color w:val="FF0000"/>
        </w:rPr>
        <w:t xml:space="preserve">, </w:t>
      </w:r>
      <w:r w:rsidR="00AE49AE" w:rsidRPr="00965DE5">
        <w:rPr>
          <w:color w:val="FF0000"/>
        </w:rPr>
        <w:t xml:space="preserve">the </w:t>
      </w:r>
      <w:r w:rsidRPr="00965DE5">
        <w:rPr>
          <w:color w:val="FF0000"/>
        </w:rPr>
        <w:t xml:space="preserve">value is </w:t>
      </w:r>
      <w:r w:rsidR="00AE49AE" w:rsidRPr="00965DE5">
        <w:rPr>
          <w:color w:val="FF0000"/>
        </w:rPr>
        <w:t>set to 134</w:t>
      </w:r>
      <w:r w:rsidRPr="00965DE5">
        <w:rPr>
          <w:color w:val="FF0000"/>
        </w:rPr>
        <w:t>.</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9C08CA" w:rsidRPr="00907B20" w14:paraId="0CEEED62" w14:textId="77777777" w:rsidTr="00DA7778">
        <w:trPr>
          <w:jc w:val="center"/>
        </w:trPr>
        <w:tc>
          <w:tcPr>
            <w:tcW w:w="5000" w:type="pct"/>
            <w:gridSpan w:val="2"/>
            <w:vAlign w:val="center"/>
          </w:tcPr>
          <w:p w14:paraId="63C80EDC" w14:textId="77777777" w:rsidR="009C08CA" w:rsidRPr="00A620CE" w:rsidRDefault="009C08CA" w:rsidP="00DA7778">
            <w:pPr>
              <w:rPr>
                <w:b/>
                <w:bCs/>
                <w:i/>
                <w:iCs/>
              </w:rPr>
            </w:pPr>
            <w:r w:rsidRPr="00A620CE">
              <w:rPr>
                <w:b/>
                <w:bCs/>
                <w:i/>
                <w:iCs/>
              </w:rPr>
              <w:t>Options:</w:t>
            </w:r>
          </w:p>
        </w:tc>
      </w:tr>
      <w:tr w:rsidR="009C08CA" w:rsidRPr="00907B20" w14:paraId="5CFC999D" w14:textId="77777777" w:rsidTr="00DA7778">
        <w:trPr>
          <w:jc w:val="center"/>
        </w:trPr>
        <w:tc>
          <w:tcPr>
            <w:tcW w:w="667" w:type="pct"/>
            <w:vAlign w:val="center"/>
          </w:tcPr>
          <w:p w14:paraId="45158BD0" w14:textId="77777777" w:rsidR="009C08CA" w:rsidRPr="00A620CE" w:rsidRDefault="009C08CA" w:rsidP="00DA7778">
            <w:pPr>
              <w:rPr>
                <w:i/>
                <w:iCs/>
              </w:rPr>
            </w:pPr>
            <w:r>
              <w:rPr>
                <w:i/>
                <w:iCs/>
              </w:rPr>
              <w:t>44</w:t>
            </w:r>
          </w:p>
        </w:tc>
        <w:tc>
          <w:tcPr>
            <w:tcW w:w="4333" w:type="pct"/>
            <w:vAlign w:val="center"/>
          </w:tcPr>
          <w:p w14:paraId="66A181C7" w14:textId="77777777" w:rsidR="009C08CA" w:rsidRPr="00907B20" w:rsidRDefault="009C08CA" w:rsidP="00DA7778">
            <w:r>
              <w:t>CAVLC 4:4:4 Intra</w:t>
            </w:r>
          </w:p>
        </w:tc>
      </w:tr>
      <w:tr w:rsidR="009C08CA" w:rsidRPr="00907B20" w14:paraId="66D965DF" w14:textId="77777777" w:rsidTr="00DA7778">
        <w:trPr>
          <w:jc w:val="center"/>
        </w:trPr>
        <w:tc>
          <w:tcPr>
            <w:tcW w:w="667" w:type="pct"/>
            <w:vAlign w:val="center"/>
          </w:tcPr>
          <w:p w14:paraId="619E1292" w14:textId="77777777" w:rsidR="009C08CA" w:rsidRPr="00A620CE" w:rsidRDefault="009C08CA" w:rsidP="00DA7778">
            <w:pPr>
              <w:rPr>
                <w:i/>
                <w:iCs/>
              </w:rPr>
            </w:pPr>
            <w:r w:rsidRPr="00A620CE">
              <w:rPr>
                <w:i/>
                <w:iCs/>
              </w:rPr>
              <w:t>66</w:t>
            </w:r>
          </w:p>
        </w:tc>
        <w:tc>
          <w:tcPr>
            <w:tcW w:w="4333" w:type="pct"/>
            <w:vAlign w:val="center"/>
          </w:tcPr>
          <w:p w14:paraId="083B5285" w14:textId="77777777" w:rsidR="009C08CA" w:rsidRPr="00907B20" w:rsidRDefault="009C08CA" w:rsidP="00DA7778">
            <w:r w:rsidRPr="00907B20">
              <w:t>Baseline</w:t>
            </w:r>
          </w:p>
        </w:tc>
      </w:tr>
      <w:tr w:rsidR="009C08CA" w:rsidRPr="00907B20" w14:paraId="0C672E8D" w14:textId="77777777" w:rsidTr="00DA7778">
        <w:trPr>
          <w:jc w:val="center"/>
        </w:trPr>
        <w:tc>
          <w:tcPr>
            <w:tcW w:w="667" w:type="pct"/>
            <w:vAlign w:val="center"/>
          </w:tcPr>
          <w:p w14:paraId="3D2606A3" w14:textId="77777777" w:rsidR="009C08CA" w:rsidRPr="00A620CE" w:rsidRDefault="009C08CA" w:rsidP="00DA7778">
            <w:pPr>
              <w:rPr>
                <w:i/>
                <w:iCs/>
              </w:rPr>
            </w:pPr>
            <w:r w:rsidRPr="00A620CE">
              <w:rPr>
                <w:i/>
                <w:iCs/>
              </w:rPr>
              <w:t>77</w:t>
            </w:r>
          </w:p>
        </w:tc>
        <w:tc>
          <w:tcPr>
            <w:tcW w:w="4333" w:type="pct"/>
            <w:vAlign w:val="center"/>
          </w:tcPr>
          <w:p w14:paraId="76D960E5" w14:textId="77777777" w:rsidR="009C08CA" w:rsidRPr="00907B20" w:rsidRDefault="009C08CA" w:rsidP="00DA7778">
            <w:r w:rsidRPr="00907B20">
              <w:t>Main</w:t>
            </w:r>
          </w:p>
        </w:tc>
      </w:tr>
      <w:tr w:rsidR="009C08CA" w:rsidRPr="00907B20" w14:paraId="15F99CC3" w14:textId="77777777" w:rsidTr="00DA7778">
        <w:trPr>
          <w:jc w:val="center"/>
        </w:trPr>
        <w:tc>
          <w:tcPr>
            <w:tcW w:w="667" w:type="pct"/>
            <w:vAlign w:val="center"/>
          </w:tcPr>
          <w:p w14:paraId="6D71865A" w14:textId="77777777" w:rsidR="009C08CA" w:rsidRPr="00A620CE" w:rsidRDefault="009C08CA" w:rsidP="00DA7778">
            <w:pPr>
              <w:rPr>
                <w:i/>
                <w:iCs/>
              </w:rPr>
            </w:pPr>
            <w:r w:rsidRPr="00A620CE">
              <w:rPr>
                <w:i/>
                <w:iCs/>
              </w:rPr>
              <w:t>88</w:t>
            </w:r>
          </w:p>
        </w:tc>
        <w:tc>
          <w:tcPr>
            <w:tcW w:w="4333" w:type="pct"/>
            <w:vAlign w:val="center"/>
          </w:tcPr>
          <w:p w14:paraId="373C0E33" w14:textId="77777777" w:rsidR="009C08CA" w:rsidRPr="00907B20" w:rsidRDefault="009C08CA" w:rsidP="00DA7778">
            <w:r w:rsidRPr="00907B20">
              <w:t>Extended</w:t>
            </w:r>
          </w:p>
        </w:tc>
      </w:tr>
      <w:tr w:rsidR="009C08CA" w:rsidRPr="00907B20" w14:paraId="62D3A825" w14:textId="77777777" w:rsidTr="00DA7778">
        <w:trPr>
          <w:jc w:val="center"/>
        </w:trPr>
        <w:tc>
          <w:tcPr>
            <w:tcW w:w="667" w:type="pct"/>
            <w:vAlign w:val="center"/>
          </w:tcPr>
          <w:p w14:paraId="23FF9D56" w14:textId="77777777" w:rsidR="009C08CA" w:rsidRPr="00A620CE" w:rsidRDefault="009C08CA" w:rsidP="00DA7778">
            <w:pPr>
              <w:rPr>
                <w:i/>
                <w:iCs/>
              </w:rPr>
            </w:pPr>
            <w:r w:rsidRPr="00A620CE">
              <w:rPr>
                <w:i/>
                <w:iCs/>
              </w:rPr>
              <w:t>100</w:t>
            </w:r>
          </w:p>
        </w:tc>
        <w:tc>
          <w:tcPr>
            <w:tcW w:w="4333" w:type="pct"/>
            <w:vAlign w:val="center"/>
          </w:tcPr>
          <w:p w14:paraId="2043C46F" w14:textId="77777777" w:rsidR="009C08CA" w:rsidRPr="00907B20" w:rsidRDefault="009C08CA" w:rsidP="00DA7778">
            <w:r w:rsidRPr="00907B20">
              <w:t>High</w:t>
            </w:r>
          </w:p>
        </w:tc>
      </w:tr>
      <w:tr w:rsidR="009C08CA" w:rsidRPr="00907B20" w14:paraId="6FA8F6B9" w14:textId="77777777" w:rsidTr="00DA7778">
        <w:trPr>
          <w:jc w:val="center"/>
        </w:trPr>
        <w:tc>
          <w:tcPr>
            <w:tcW w:w="667" w:type="pct"/>
            <w:vAlign w:val="center"/>
          </w:tcPr>
          <w:p w14:paraId="6CE67AC4" w14:textId="77777777" w:rsidR="009C08CA" w:rsidRPr="00A620CE" w:rsidRDefault="009C08CA" w:rsidP="00DA7778">
            <w:pPr>
              <w:rPr>
                <w:i/>
                <w:iCs/>
              </w:rPr>
            </w:pPr>
            <w:r w:rsidRPr="00A620CE">
              <w:rPr>
                <w:i/>
                <w:iCs/>
              </w:rPr>
              <w:t>110</w:t>
            </w:r>
          </w:p>
        </w:tc>
        <w:tc>
          <w:tcPr>
            <w:tcW w:w="4333" w:type="pct"/>
            <w:vAlign w:val="center"/>
          </w:tcPr>
          <w:p w14:paraId="61009D8C" w14:textId="77777777" w:rsidR="009C08CA" w:rsidRPr="00907B20" w:rsidRDefault="009C08CA" w:rsidP="00DA7778">
            <w:r w:rsidRPr="00907B20">
              <w:t>High 10</w:t>
            </w:r>
            <w:r>
              <w:t xml:space="preserve"> or High 10 Intra</w:t>
            </w:r>
          </w:p>
        </w:tc>
      </w:tr>
      <w:tr w:rsidR="009C08CA" w:rsidRPr="00907B20" w14:paraId="5DC70BD2" w14:textId="77777777" w:rsidTr="00DA7778">
        <w:trPr>
          <w:jc w:val="center"/>
        </w:trPr>
        <w:tc>
          <w:tcPr>
            <w:tcW w:w="667" w:type="pct"/>
            <w:vAlign w:val="center"/>
          </w:tcPr>
          <w:p w14:paraId="400E0281" w14:textId="77777777" w:rsidR="009C08CA" w:rsidRPr="00A620CE" w:rsidRDefault="009C08CA" w:rsidP="00DA7778">
            <w:pPr>
              <w:rPr>
                <w:i/>
                <w:iCs/>
              </w:rPr>
            </w:pPr>
            <w:r w:rsidRPr="00A620CE">
              <w:rPr>
                <w:i/>
                <w:iCs/>
              </w:rPr>
              <w:t>122</w:t>
            </w:r>
          </w:p>
        </w:tc>
        <w:tc>
          <w:tcPr>
            <w:tcW w:w="4333" w:type="pct"/>
            <w:vAlign w:val="center"/>
          </w:tcPr>
          <w:p w14:paraId="7482ECE5" w14:textId="77777777" w:rsidR="009C08CA" w:rsidRPr="00907B20" w:rsidRDefault="009C08CA" w:rsidP="00DA7778">
            <w:r w:rsidRPr="00907B20">
              <w:t>High 4:2:2</w:t>
            </w:r>
            <w:r>
              <w:t xml:space="preserve">Predictive or </w:t>
            </w:r>
            <w:r w:rsidRPr="00907B20">
              <w:t>High 4:2:2</w:t>
            </w:r>
            <w:r>
              <w:t xml:space="preserve"> Intra</w:t>
            </w:r>
          </w:p>
        </w:tc>
      </w:tr>
      <w:tr w:rsidR="009C08CA" w:rsidRPr="00907B20" w14:paraId="2E83D251" w14:textId="77777777" w:rsidTr="00DA7778">
        <w:trPr>
          <w:jc w:val="center"/>
        </w:trPr>
        <w:tc>
          <w:tcPr>
            <w:tcW w:w="667" w:type="pct"/>
            <w:vAlign w:val="center"/>
          </w:tcPr>
          <w:p w14:paraId="381D5014" w14:textId="77777777" w:rsidR="009C08CA" w:rsidRPr="00A620CE" w:rsidRDefault="009C08CA" w:rsidP="00DA7778">
            <w:pPr>
              <w:rPr>
                <w:i/>
                <w:iCs/>
              </w:rPr>
            </w:pPr>
            <w:r w:rsidRPr="00A620CE">
              <w:rPr>
                <w:i/>
                <w:iCs/>
              </w:rPr>
              <w:t>244</w:t>
            </w:r>
          </w:p>
        </w:tc>
        <w:tc>
          <w:tcPr>
            <w:tcW w:w="4333" w:type="pct"/>
            <w:vAlign w:val="center"/>
          </w:tcPr>
          <w:p w14:paraId="5795F278" w14:textId="77777777" w:rsidR="009C08CA" w:rsidRPr="00907B20" w:rsidRDefault="009C08CA" w:rsidP="00DA7778">
            <w:r w:rsidRPr="00907B20">
              <w:t>High 4:4:4</w:t>
            </w:r>
            <w:r>
              <w:t xml:space="preserve"> or High 4:4:4 Intra</w:t>
            </w:r>
          </w:p>
        </w:tc>
      </w:tr>
      <w:tr w:rsidR="009C08CA" w:rsidRPr="00907B20" w14:paraId="67EAA3DD" w14:textId="77777777" w:rsidTr="00DA7778">
        <w:trPr>
          <w:jc w:val="center"/>
        </w:trPr>
        <w:tc>
          <w:tcPr>
            <w:tcW w:w="667" w:type="pct"/>
            <w:vAlign w:val="center"/>
          </w:tcPr>
          <w:p w14:paraId="12283669" w14:textId="77777777" w:rsidR="009C08CA" w:rsidRPr="00A620CE" w:rsidRDefault="009C08CA" w:rsidP="00DA7778">
            <w:pPr>
              <w:rPr>
                <w:i/>
                <w:iCs/>
              </w:rPr>
            </w:pPr>
            <w:r>
              <w:rPr>
                <w:i/>
                <w:iCs/>
              </w:rPr>
              <w:t>118</w:t>
            </w:r>
          </w:p>
        </w:tc>
        <w:tc>
          <w:tcPr>
            <w:tcW w:w="4333" w:type="pct"/>
            <w:vAlign w:val="center"/>
          </w:tcPr>
          <w:p w14:paraId="2BBC0A7A" w14:textId="77777777" w:rsidR="009C08CA" w:rsidRPr="00907B20" w:rsidRDefault="009C08CA" w:rsidP="00DA7778">
            <w:r>
              <w:t>Multiview High</w:t>
            </w:r>
          </w:p>
        </w:tc>
      </w:tr>
      <w:tr w:rsidR="009C08CA" w:rsidRPr="00907B20" w14:paraId="53531102" w14:textId="77777777" w:rsidTr="00DA7778">
        <w:trPr>
          <w:jc w:val="center"/>
        </w:trPr>
        <w:tc>
          <w:tcPr>
            <w:tcW w:w="667" w:type="pct"/>
            <w:vAlign w:val="center"/>
          </w:tcPr>
          <w:p w14:paraId="2F9D424F" w14:textId="77777777" w:rsidR="009C08CA" w:rsidRDefault="009C08CA" w:rsidP="00DA7778">
            <w:pPr>
              <w:rPr>
                <w:i/>
                <w:iCs/>
              </w:rPr>
            </w:pPr>
            <w:r>
              <w:rPr>
                <w:i/>
                <w:iCs/>
              </w:rPr>
              <w:t>128</w:t>
            </w:r>
          </w:p>
        </w:tc>
        <w:tc>
          <w:tcPr>
            <w:tcW w:w="4333" w:type="pct"/>
            <w:vAlign w:val="center"/>
          </w:tcPr>
          <w:p w14:paraId="3F058F31" w14:textId="77777777" w:rsidR="009C08CA" w:rsidDel="006F34A0" w:rsidRDefault="009C08CA" w:rsidP="00DA7778">
            <w:r>
              <w:t>Stereo High</w:t>
            </w:r>
          </w:p>
        </w:tc>
      </w:tr>
      <w:tr w:rsidR="009C08CA" w:rsidRPr="00907B20" w14:paraId="6E7EFDAD" w14:textId="77777777" w:rsidTr="00DA7778">
        <w:trPr>
          <w:jc w:val="center"/>
        </w:trPr>
        <w:tc>
          <w:tcPr>
            <w:tcW w:w="667" w:type="pct"/>
            <w:vAlign w:val="center"/>
          </w:tcPr>
          <w:p w14:paraId="34C05B22" w14:textId="77777777" w:rsidR="009C08CA" w:rsidRPr="00B8204E" w:rsidRDefault="009C08CA" w:rsidP="00DA7778">
            <w:pPr>
              <w:rPr>
                <w:i/>
                <w:iCs/>
                <w:color w:val="FF0000"/>
              </w:rPr>
            </w:pPr>
            <w:r w:rsidRPr="00B8204E">
              <w:rPr>
                <w:i/>
                <w:iCs/>
                <w:color w:val="FF0000"/>
              </w:rPr>
              <w:t>134</w:t>
            </w:r>
          </w:p>
        </w:tc>
        <w:tc>
          <w:tcPr>
            <w:tcW w:w="4333" w:type="pct"/>
            <w:vAlign w:val="center"/>
          </w:tcPr>
          <w:p w14:paraId="52750649" w14:textId="77777777" w:rsidR="009C08CA" w:rsidRPr="00B8204E" w:rsidRDefault="009C08CA" w:rsidP="00DA7778">
            <w:pPr>
              <w:rPr>
                <w:color w:val="FF0000"/>
              </w:rPr>
            </w:pPr>
            <w:r w:rsidRPr="00B8204E">
              <w:rPr>
                <w:color w:val="FF0000"/>
              </w:rPr>
              <w:t>MFC High Profile</w:t>
            </w:r>
          </w:p>
        </w:tc>
      </w:tr>
    </w:tbl>
    <w:p w14:paraId="723EAD3D" w14:textId="77777777" w:rsidR="009C08CA" w:rsidRPr="009624C6" w:rsidRDefault="009C08CA" w:rsidP="00D10551">
      <w:pPr>
        <w:kinsoku w:val="0"/>
      </w:pPr>
    </w:p>
    <w:p w14:paraId="03F39C2F" w14:textId="77777777" w:rsidR="00EE7D47" w:rsidRDefault="00EE7D47" w:rsidP="00EE7D47">
      <w:pPr>
        <w:pStyle w:val="Heading3"/>
      </w:pPr>
      <w:bookmarkStart w:id="53" w:name="_Toc369611091"/>
      <w:r w:rsidRPr="00E96BF4">
        <w:t>Rpu_Filter_Enabled_Flag</w:t>
      </w:r>
      <w:bookmarkEnd w:id="53"/>
    </w:p>
    <w:p w14:paraId="33BB71D2" w14:textId="77777777" w:rsidR="00EE7D47" w:rsidRPr="00907B20" w:rsidRDefault="00EE7D47" w:rsidP="00EE7D47">
      <w:r w:rsidRPr="00907B20">
        <w:rPr>
          <w:i/>
          <w:iCs/>
        </w:rPr>
        <w:t>Class</w:t>
      </w:r>
      <w:r w:rsidRPr="00907B20">
        <w:t xml:space="preserve">: </w:t>
      </w:r>
      <w:r>
        <w:t>Numeric (Integer)</w:t>
      </w:r>
    </w:p>
    <w:p w14:paraId="390A485A" w14:textId="2AA40302" w:rsidR="00EE7D47" w:rsidRDefault="00EE7D47" w:rsidP="00EE7D47">
      <w:r w:rsidRPr="00907B20">
        <w:rPr>
          <w:i/>
          <w:iCs/>
        </w:rPr>
        <w:t>Description</w:t>
      </w:r>
      <w:r w:rsidRPr="00907B20">
        <w:t xml:space="preserve">: </w:t>
      </w:r>
      <w:r>
        <w:t xml:space="preserve">Specifies </w:t>
      </w:r>
      <w:r w:rsidR="005B07AB">
        <w:t xml:space="preserve">whether the MFC </w:t>
      </w:r>
      <w:r>
        <w:t xml:space="preserve">RPU filter </w:t>
      </w:r>
      <w:r w:rsidR="005B07AB">
        <w:t xml:space="preserve">is </w:t>
      </w:r>
      <w:r>
        <w:t>enabled or disabled. Default value is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EE7D47" w:rsidRPr="00907B20" w14:paraId="7235DC05" w14:textId="77777777" w:rsidTr="003A1D30">
        <w:trPr>
          <w:jc w:val="center"/>
        </w:trPr>
        <w:tc>
          <w:tcPr>
            <w:tcW w:w="5000" w:type="pct"/>
            <w:gridSpan w:val="2"/>
            <w:vAlign w:val="center"/>
          </w:tcPr>
          <w:p w14:paraId="5A866DF9" w14:textId="77777777" w:rsidR="00EE7D47" w:rsidRPr="00A620CE" w:rsidRDefault="00EE7D47" w:rsidP="003A1D30">
            <w:pPr>
              <w:rPr>
                <w:b/>
                <w:bCs/>
                <w:i/>
                <w:iCs/>
              </w:rPr>
            </w:pPr>
            <w:r w:rsidRPr="00A620CE">
              <w:rPr>
                <w:b/>
                <w:bCs/>
                <w:i/>
                <w:iCs/>
              </w:rPr>
              <w:t>Options:</w:t>
            </w:r>
          </w:p>
        </w:tc>
      </w:tr>
      <w:tr w:rsidR="00EE7D47" w:rsidRPr="00907B20" w14:paraId="59D0CEFF" w14:textId="77777777" w:rsidTr="003A1D30">
        <w:trPr>
          <w:jc w:val="center"/>
        </w:trPr>
        <w:tc>
          <w:tcPr>
            <w:tcW w:w="667" w:type="pct"/>
            <w:vAlign w:val="center"/>
          </w:tcPr>
          <w:p w14:paraId="1746A19B" w14:textId="77777777" w:rsidR="00EE7D47" w:rsidRPr="00A620CE" w:rsidRDefault="00EE7D47" w:rsidP="003A1D30">
            <w:pPr>
              <w:rPr>
                <w:i/>
                <w:iCs/>
              </w:rPr>
            </w:pPr>
            <w:r w:rsidRPr="00A620CE">
              <w:rPr>
                <w:i/>
                <w:iCs/>
              </w:rPr>
              <w:t xml:space="preserve">0 </w:t>
            </w:r>
          </w:p>
        </w:tc>
        <w:tc>
          <w:tcPr>
            <w:tcW w:w="4333" w:type="pct"/>
            <w:vAlign w:val="center"/>
          </w:tcPr>
          <w:p w14:paraId="0BB27F78" w14:textId="1D8277EB" w:rsidR="00EE7D47" w:rsidRPr="00907B20" w:rsidRDefault="00EE7D47" w:rsidP="00122DC8">
            <w:r>
              <w:t xml:space="preserve">RPU Filter Disabled. </w:t>
            </w:r>
            <w:r w:rsidR="005B07AB">
              <w:t>The o</w:t>
            </w:r>
            <w:r>
              <w:t xml:space="preserve">utput of </w:t>
            </w:r>
            <w:r w:rsidR="005B07AB">
              <w:t xml:space="preserve">the </w:t>
            </w:r>
            <w:r>
              <w:t xml:space="preserve">RPU is </w:t>
            </w:r>
            <w:r w:rsidR="00122DC8">
              <w:t>set to</w:t>
            </w:r>
            <w:r>
              <w:t xml:space="preserve"> </w:t>
            </w:r>
            <w:r w:rsidR="005B07AB">
              <w:t xml:space="preserve">a </w:t>
            </w:r>
            <w:r>
              <w:t>constant value of 128</w:t>
            </w:r>
            <w:r w:rsidR="005B07AB">
              <w:t>.</w:t>
            </w:r>
          </w:p>
        </w:tc>
      </w:tr>
      <w:tr w:rsidR="00EE7D47" w:rsidRPr="00907B20" w14:paraId="30FC8DA4" w14:textId="77777777" w:rsidTr="003A1D30">
        <w:trPr>
          <w:jc w:val="center"/>
        </w:trPr>
        <w:tc>
          <w:tcPr>
            <w:tcW w:w="667" w:type="pct"/>
            <w:vAlign w:val="center"/>
          </w:tcPr>
          <w:p w14:paraId="3AA1F384" w14:textId="77777777" w:rsidR="00EE7D47" w:rsidRPr="00A620CE" w:rsidRDefault="00EE7D47" w:rsidP="003A1D30">
            <w:pPr>
              <w:rPr>
                <w:i/>
                <w:iCs/>
              </w:rPr>
            </w:pPr>
            <w:r w:rsidRPr="00A620CE">
              <w:rPr>
                <w:i/>
                <w:iCs/>
              </w:rPr>
              <w:t>1</w:t>
            </w:r>
          </w:p>
        </w:tc>
        <w:tc>
          <w:tcPr>
            <w:tcW w:w="4333" w:type="pct"/>
            <w:vAlign w:val="center"/>
          </w:tcPr>
          <w:p w14:paraId="7207D17D" w14:textId="77777777" w:rsidR="00EE7D47" w:rsidRPr="00907B20" w:rsidRDefault="00EE7D47" w:rsidP="003A1D30">
            <w:r>
              <w:t>RPU Filter Enabled.</w:t>
            </w:r>
          </w:p>
        </w:tc>
      </w:tr>
    </w:tbl>
    <w:p w14:paraId="63D28F56" w14:textId="7B79499E" w:rsidR="0057025B" w:rsidRDefault="005A7CC9" w:rsidP="00B13256">
      <w:pPr>
        <w:pStyle w:val="Heading3"/>
      </w:pPr>
      <w:bookmarkStart w:id="54" w:name="_Toc369611092"/>
      <w:r>
        <w:t>M</w:t>
      </w:r>
      <w:r w:rsidR="00A32966">
        <w:t>FC</w:t>
      </w:r>
      <w:r w:rsidR="00B13256" w:rsidRPr="00B13256">
        <w:t>_Format</w:t>
      </w:r>
      <w:r>
        <w:t>_Idc</w:t>
      </w:r>
      <w:bookmarkEnd w:id="54"/>
    </w:p>
    <w:p w14:paraId="1FD1D061" w14:textId="77777777" w:rsidR="0076666E" w:rsidRPr="00907B20" w:rsidRDefault="0076666E" w:rsidP="0076666E">
      <w:r w:rsidRPr="00907B20">
        <w:rPr>
          <w:i/>
          <w:iCs/>
        </w:rPr>
        <w:t>Class</w:t>
      </w:r>
      <w:r w:rsidRPr="00907B20">
        <w:t xml:space="preserve">: </w:t>
      </w:r>
      <w:r>
        <w:t>Numeric (Integer)</w:t>
      </w:r>
    </w:p>
    <w:p w14:paraId="4F33CF90" w14:textId="77777777" w:rsidR="0076666E" w:rsidRPr="00907B20" w:rsidRDefault="0076666E" w:rsidP="0076666E">
      <w:r w:rsidRPr="00907B20">
        <w:rPr>
          <w:i/>
          <w:iCs/>
        </w:rPr>
        <w:t>Description</w:t>
      </w:r>
      <w:r w:rsidRPr="00907B20">
        <w:t xml:space="preserve">: </w:t>
      </w:r>
      <w:r w:rsidR="00A960DD">
        <w:t>Specifies</w:t>
      </w:r>
      <w:r>
        <w:t xml:space="preserve"> </w:t>
      </w:r>
      <w:r w:rsidR="00B13598">
        <w:t xml:space="preserve">the </w:t>
      </w:r>
      <w:r w:rsidR="009613BB">
        <w:t>FC</w:t>
      </w:r>
      <w:r>
        <w:t xml:space="preserve"> </w:t>
      </w:r>
      <w:r w:rsidR="00FE6E96">
        <w:t xml:space="preserve">base layer </w:t>
      </w:r>
      <w:r>
        <w:t xml:space="preserve">format for </w:t>
      </w:r>
      <w:r w:rsidR="00173009">
        <w:t>MFC</w:t>
      </w:r>
      <w:r>
        <w:t>.</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76666E" w:rsidRPr="00907B20" w14:paraId="71A01B66" w14:textId="77777777" w:rsidTr="003B0C84">
        <w:trPr>
          <w:jc w:val="center"/>
        </w:trPr>
        <w:tc>
          <w:tcPr>
            <w:tcW w:w="5000" w:type="pct"/>
            <w:gridSpan w:val="2"/>
            <w:vAlign w:val="center"/>
          </w:tcPr>
          <w:p w14:paraId="11AE953E" w14:textId="77777777" w:rsidR="0076666E" w:rsidRPr="00A620CE" w:rsidRDefault="0076666E" w:rsidP="003B0C84">
            <w:pPr>
              <w:rPr>
                <w:b/>
                <w:bCs/>
                <w:i/>
                <w:iCs/>
              </w:rPr>
            </w:pPr>
            <w:r w:rsidRPr="00A620CE">
              <w:rPr>
                <w:b/>
                <w:bCs/>
                <w:i/>
                <w:iCs/>
              </w:rPr>
              <w:t>Options:</w:t>
            </w:r>
          </w:p>
        </w:tc>
      </w:tr>
      <w:tr w:rsidR="0076666E" w:rsidRPr="00907B20" w14:paraId="153C8C9D" w14:textId="77777777" w:rsidTr="003B0C84">
        <w:trPr>
          <w:jc w:val="center"/>
        </w:trPr>
        <w:tc>
          <w:tcPr>
            <w:tcW w:w="667" w:type="pct"/>
            <w:vAlign w:val="center"/>
          </w:tcPr>
          <w:p w14:paraId="26481AE2" w14:textId="77777777" w:rsidR="0076666E" w:rsidRPr="00A620CE" w:rsidRDefault="0076666E" w:rsidP="003B0C84">
            <w:pPr>
              <w:rPr>
                <w:i/>
                <w:iCs/>
              </w:rPr>
            </w:pPr>
            <w:r w:rsidRPr="00A620CE">
              <w:rPr>
                <w:i/>
                <w:iCs/>
              </w:rPr>
              <w:t xml:space="preserve">0 </w:t>
            </w:r>
          </w:p>
        </w:tc>
        <w:tc>
          <w:tcPr>
            <w:tcW w:w="4333" w:type="pct"/>
            <w:vAlign w:val="center"/>
          </w:tcPr>
          <w:p w14:paraId="373C0946" w14:textId="77777777" w:rsidR="0076666E" w:rsidRPr="00907B20" w:rsidRDefault="0076666E" w:rsidP="003B0C84">
            <w:r>
              <w:t>SbS</w:t>
            </w:r>
          </w:p>
        </w:tc>
      </w:tr>
      <w:tr w:rsidR="0076666E" w:rsidRPr="00907B20" w14:paraId="7203B691" w14:textId="77777777" w:rsidTr="003B0C84">
        <w:trPr>
          <w:jc w:val="center"/>
        </w:trPr>
        <w:tc>
          <w:tcPr>
            <w:tcW w:w="667" w:type="pct"/>
            <w:vAlign w:val="center"/>
          </w:tcPr>
          <w:p w14:paraId="4EEB0FC4" w14:textId="77777777" w:rsidR="0076666E" w:rsidRPr="00A620CE" w:rsidRDefault="0076666E" w:rsidP="003B0C84">
            <w:pPr>
              <w:rPr>
                <w:i/>
                <w:iCs/>
              </w:rPr>
            </w:pPr>
            <w:r w:rsidRPr="00A620CE">
              <w:rPr>
                <w:i/>
                <w:iCs/>
              </w:rPr>
              <w:t>1</w:t>
            </w:r>
          </w:p>
        </w:tc>
        <w:tc>
          <w:tcPr>
            <w:tcW w:w="4333" w:type="pct"/>
            <w:vAlign w:val="center"/>
          </w:tcPr>
          <w:p w14:paraId="2AC8BCE7" w14:textId="77777777" w:rsidR="0076666E" w:rsidRPr="00907B20" w:rsidRDefault="00874B16" w:rsidP="003B0C84">
            <w:r>
              <w:t>TaB</w:t>
            </w:r>
          </w:p>
        </w:tc>
      </w:tr>
    </w:tbl>
    <w:p w14:paraId="137FD1EA" w14:textId="77777777" w:rsidR="00B13256" w:rsidRDefault="00B13256" w:rsidP="00B13256">
      <w:pPr>
        <w:pStyle w:val="Heading3"/>
      </w:pPr>
      <w:bookmarkStart w:id="55" w:name="_Toc369611093"/>
      <w:r w:rsidRPr="00B13256">
        <w:lastRenderedPageBreak/>
        <w:t>DefaultGridPosition</w:t>
      </w:r>
      <w:bookmarkEnd w:id="55"/>
    </w:p>
    <w:p w14:paraId="29A4AD97" w14:textId="77777777" w:rsidR="00F153FD" w:rsidRPr="00907B20" w:rsidRDefault="00F153FD" w:rsidP="00F153FD">
      <w:r w:rsidRPr="00907B20">
        <w:rPr>
          <w:i/>
          <w:iCs/>
        </w:rPr>
        <w:t>Class</w:t>
      </w:r>
      <w:r w:rsidRPr="00907B20">
        <w:t xml:space="preserve">: </w:t>
      </w:r>
      <w:r>
        <w:t>Numeric (Integer)</w:t>
      </w:r>
    </w:p>
    <w:p w14:paraId="2DA43A72" w14:textId="2107A791" w:rsidR="00F153FD" w:rsidRDefault="00F153FD" w:rsidP="00F153FD">
      <w:r w:rsidRPr="00907B20">
        <w:rPr>
          <w:i/>
          <w:iCs/>
        </w:rPr>
        <w:t>Description</w:t>
      </w:r>
      <w:r w:rsidRPr="00907B20">
        <w:t xml:space="preserve">: </w:t>
      </w:r>
      <w:r w:rsidR="005B07AB">
        <w:t xml:space="preserve">Specifies whether the default grid position </w:t>
      </w:r>
      <w:r w:rsidR="00A32966">
        <w:t xml:space="preserve">shall be used or not </w:t>
      </w:r>
      <w:r>
        <w:t xml:space="preserve">for </w:t>
      </w:r>
      <w:r w:rsidR="00FE6E96">
        <w:t>the FC base la</w:t>
      </w:r>
      <w:r w:rsidR="00A74A97">
        <w:t>yer</w:t>
      </w:r>
      <w:r>
        <w:t>.</w:t>
      </w:r>
      <w:r w:rsidR="00A32966">
        <w:t xml:space="preserve"> The default grid position depends on the value of MFC_Format_Idc as follows:</w:t>
      </w:r>
    </w:p>
    <w:p w14:paraId="4D89B709" w14:textId="77777777" w:rsidR="00A32966" w:rsidRPr="00907B20" w:rsidRDefault="00A32966" w:rsidP="00F153FD"/>
    <w:tbl>
      <w:tblPr>
        <w:tblW w:w="7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574"/>
        <w:gridCol w:w="1440"/>
        <w:gridCol w:w="1440"/>
        <w:gridCol w:w="1440"/>
        <w:gridCol w:w="1440"/>
      </w:tblGrid>
      <w:tr w:rsidR="006A7863" w14:paraId="7208E093" w14:textId="77777777" w:rsidTr="00A70E39">
        <w:trPr>
          <w:jc w:val="center"/>
        </w:trPr>
        <w:tc>
          <w:tcPr>
            <w:tcW w:w="1574" w:type="dxa"/>
            <w:shd w:val="clear" w:color="auto" w:fill="auto"/>
            <w:vAlign w:val="center"/>
          </w:tcPr>
          <w:p w14:paraId="1062F0EC" w14:textId="5C011C6A" w:rsidR="006475A5" w:rsidRPr="00A70E39" w:rsidRDefault="00A32966" w:rsidP="00F153FD">
            <w:pPr>
              <w:rPr>
                <w:b/>
                <w:bCs/>
                <w:i/>
                <w:iCs/>
              </w:rPr>
            </w:pPr>
            <w:r>
              <w:rPr>
                <w:b/>
                <w:bCs/>
                <w:i/>
                <w:iCs/>
              </w:rPr>
              <w:t>MFC_</w:t>
            </w:r>
            <w:r w:rsidR="006475A5" w:rsidRPr="00A70E39">
              <w:rPr>
                <w:b/>
                <w:bCs/>
                <w:i/>
                <w:iCs/>
              </w:rPr>
              <w:t>Format</w:t>
            </w:r>
            <w:r>
              <w:rPr>
                <w:b/>
                <w:bCs/>
                <w:i/>
                <w:iCs/>
              </w:rPr>
              <w:t>_Idc</w:t>
            </w:r>
          </w:p>
        </w:tc>
        <w:tc>
          <w:tcPr>
            <w:tcW w:w="1440" w:type="dxa"/>
            <w:shd w:val="clear" w:color="auto" w:fill="auto"/>
            <w:vAlign w:val="center"/>
          </w:tcPr>
          <w:p w14:paraId="3EC1487B" w14:textId="77777777" w:rsidR="006475A5" w:rsidRPr="00A70E39" w:rsidRDefault="006475A5" w:rsidP="006475A5">
            <w:pPr>
              <w:rPr>
                <w:b/>
                <w:bCs/>
                <w:i/>
                <w:iCs/>
              </w:rPr>
            </w:pPr>
            <w:r w:rsidRPr="00A70E39">
              <w:rPr>
                <w:b/>
                <w:bCs/>
                <w:i/>
                <w:iCs/>
              </w:rPr>
              <w:t>View0_Grid_Position_x</w:t>
            </w:r>
          </w:p>
        </w:tc>
        <w:tc>
          <w:tcPr>
            <w:tcW w:w="1440" w:type="dxa"/>
            <w:shd w:val="clear" w:color="auto" w:fill="auto"/>
            <w:vAlign w:val="center"/>
          </w:tcPr>
          <w:p w14:paraId="180659BF" w14:textId="77777777" w:rsidR="006475A5" w:rsidRPr="00A70E39" w:rsidRDefault="006475A5" w:rsidP="006475A5">
            <w:pPr>
              <w:rPr>
                <w:b/>
                <w:bCs/>
                <w:i/>
                <w:iCs/>
              </w:rPr>
            </w:pPr>
            <w:r w:rsidRPr="00A70E39">
              <w:rPr>
                <w:b/>
                <w:bCs/>
                <w:i/>
                <w:iCs/>
              </w:rPr>
              <w:t>View0_Grid_Position_y</w:t>
            </w:r>
          </w:p>
        </w:tc>
        <w:tc>
          <w:tcPr>
            <w:tcW w:w="1440" w:type="dxa"/>
            <w:shd w:val="clear" w:color="auto" w:fill="auto"/>
            <w:vAlign w:val="center"/>
          </w:tcPr>
          <w:p w14:paraId="46ADBDAB" w14:textId="77777777" w:rsidR="006475A5" w:rsidRPr="00A70E39" w:rsidRDefault="006475A5" w:rsidP="00F153FD">
            <w:pPr>
              <w:rPr>
                <w:b/>
                <w:bCs/>
                <w:i/>
                <w:iCs/>
              </w:rPr>
            </w:pPr>
            <w:r w:rsidRPr="00A70E39">
              <w:rPr>
                <w:b/>
                <w:bCs/>
                <w:i/>
                <w:iCs/>
              </w:rPr>
              <w:t>View1_Grid_Position_x</w:t>
            </w:r>
          </w:p>
        </w:tc>
        <w:tc>
          <w:tcPr>
            <w:tcW w:w="1440" w:type="dxa"/>
            <w:shd w:val="clear" w:color="auto" w:fill="auto"/>
            <w:vAlign w:val="center"/>
          </w:tcPr>
          <w:p w14:paraId="12521554" w14:textId="77777777" w:rsidR="006475A5" w:rsidRPr="00A70E39" w:rsidRDefault="006475A5" w:rsidP="00F153FD">
            <w:pPr>
              <w:rPr>
                <w:b/>
                <w:bCs/>
                <w:i/>
                <w:iCs/>
              </w:rPr>
            </w:pPr>
            <w:r w:rsidRPr="00A70E39">
              <w:rPr>
                <w:b/>
                <w:bCs/>
                <w:i/>
                <w:iCs/>
              </w:rPr>
              <w:t>View1_Grid_Position_y</w:t>
            </w:r>
          </w:p>
        </w:tc>
      </w:tr>
      <w:tr w:rsidR="006A7863" w14:paraId="3DF2DCF3" w14:textId="77777777" w:rsidTr="00A70E39">
        <w:trPr>
          <w:jc w:val="center"/>
        </w:trPr>
        <w:tc>
          <w:tcPr>
            <w:tcW w:w="1574" w:type="dxa"/>
            <w:shd w:val="clear" w:color="auto" w:fill="auto"/>
            <w:vAlign w:val="center"/>
          </w:tcPr>
          <w:p w14:paraId="599C55EC" w14:textId="77777777" w:rsidR="006475A5" w:rsidRPr="00A70E39" w:rsidRDefault="006475A5" w:rsidP="00F153FD">
            <w:pPr>
              <w:rPr>
                <w:i/>
                <w:iCs/>
              </w:rPr>
            </w:pPr>
            <w:r w:rsidRPr="00A70E39">
              <w:rPr>
                <w:i/>
                <w:iCs/>
              </w:rPr>
              <w:t>0</w:t>
            </w:r>
          </w:p>
        </w:tc>
        <w:tc>
          <w:tcPr>
            <w:tcW w:w="1440" w:type="dxa"/>
            <w:shd w:val="clear" w:color="auto" w:fill="auto"/>
            <w:vAlign w:val="center"/>
          </w:tcPr>
          <w:p w14:paraId="5D991593" w14:textId="77777777" w:rsidR="006475A5" w:rsidRDefault="009C150B" w:rsidP="00F153FD">
            <w:r>
              <w:t>4</w:t>
            </w:r>
          </w:p>
        </w:tc>
        <w:tc>
          <w:tcPr>
            <w:tcW w:w="1440" w:type="dxa"/>
            <w:shd w:val="clear" w:color="auto" w:fill="auto"/>
            <w:vAlign w:val="center"/>
          </w:tcPr>
          <w:p w14:paraId="54DD963F" w14:textId="77777777" w:rsidR="006475A5" w:rsidRDefault="009C150B" w:rsidP="00F153FD">
            <w:r>
              <w:t>8</w:t>
            </w:r>
          </w:p>
        </w:tc>
        <w:tc>
          <w:tcPr>
            <w:tcW w:w="1440" w:type="dxa"/>
            <w:shd w:val="clear" w:color="auto" w:fill="auto"/>
            <w:vAlign w:val="center"/>
          </w:tcPr>
          <w:p w14:paraId="53D9D3AA" w14:textId="77777777" w:rsidR="006475A5" w:rsidRDefault="009C150B" w:rsidP="00F153FD">
            <w:r>
              <w:t>12</w:t>
            </w:r>
          </w:p>
        </w:tc>
        <w:tc>
          <w:tcPr>
            <w:tcW w:w="1440" w:type="dxa"/>
            <w:shd w:val="clear" w:color="auto" w:fill="auto"/>
            <w:vAlign w:val="center"/>
          </w:tcPr>
          <w:p w14:paraId="669A065C" w14:textId="77777777" w:rsidR="006475A5" w:rsidRDefault="009C150B" w:rsidP="00F153FD">
            <w:r>
              <w:t>8</w:t>
            </w:r>
          </w:p>
        </w:tc>
      </w:tr>
      <w:tr w:rsidR="006A7863" w14:paraId="1F03FFE3" w14:textId="77777777" w:rsidTr="00A70E39">
        <w:trPr>
          <w:jc w:val="center"/>
        </w:trPr>
        <w:tc>
          <w:tcPr>
            <w:tcW w:w="1574" w:type="dxa"/>
            <w:shd w:val="clear" w:color="auto" w:fill="auto"/>
            <w:vAlign w:val="center"/>
          </w:tcPr>
          <w:p w14:paraId="291334D7" w14:textId="77777777" w:rsidR="006475A5" w:rsidRPr="00A70E39" w:rsidRDefault="006475A5" w:rsidP="00F153FD">
            <w:pPr>
              <w:rPr>
                <w:i/>
                <w:iCs/>
              </w:rPr>
            </w:pPr>
            <w:r w:rsidRPr="00A70E39">
              <w:rPr>
                <w:i/>
                <w:iCs/>
              </w:rPr>
              <w:t>1</w:t>
            </w:r>
          </w:p>
        </w:tc>
        <w:tc>
          <w:tcPr>
            <w:tcW w:w="1440" w:type="dxa"/>
            <w:shd w:val="clear" w:color="auto" w:fill="auto"/>
            <w:vAlign w:val="center"/>
          </w:tcPr>
          <w:p w14:paraId="60DED86C" w14:textId="77777777" w:rsidR="006475A5" w:rsidRDefault="00771CEB" w:rsidP="00F153FD">
            <w:r>
              <w:t>8</w:t>
            </w:r>
          </w:p>
        </w:tc>
        <w:tc>
          <w:tcPr>
            <w:tcW w:w="1440" w:type="dxa"/>
            <w:shd w:val="clear" w:color="auto" w:fill="auto"/>
            <w:vAlign w:val="center"/>
          </w:tcPr>
          <w:p w14:paraId="6021898A" w14:textId="77777777" w:rsidR="006475A5" w:rsidRDefault="00771CEB" w:rsidP="00F153FD">
            <w:r>
              <w:t>4</w:t>
            </w:r>
          </w:p>
        </w:tc>
        <w:tc>
          <w:tcPr>
            <w:tcW w:w="1440" w:type="dxa"/>
            <w:shd w:val="clear" w:color="auto" w:fill="auto"/>
            <w:vAlign w:val="center"/>
          </w:tcPr>
          <w:p w14:paraId="01A658F7" w14:textId="77777777" w:rsidR="006475A5" w:rsidRDefault="00771CEB" w:rsidP="00F153FD">
            <w:r>
              <w:t>8</w:t>
            </w:r>
          </w:p>
        </w:tc>
        <w:tc>
          <w:tcPr>
            <w:tcW w:w="1440" w:type="dxa"/>
            <w:shd w:val="clear" w:color="auto" w:fill="auto"/>
            <w:vAlign w:val="center"/>
          </w:tcPr>
          <w:p w14:paraId="65AFA96F" w14:textId="77777777" w:rsidR="006475A5" w:rsidRDefault="00771CEB" w:rsidP="00F153FD">
            <w:r>
              <w:t>12</w:t>
            </w:r>
          </w:p>
        </w:tc>
      </w:tr>
    </w:tbl>
    <w:p w14:paraId="777C705E" w14:textId="77777777" w:rsidR="00F153FD" w:rsidRPr="00F153FD" w:rsidRDefault="00F153FD" w:rsidP="00F153FD"/>
    <w:p w14:paraId="7BEFBC3B" w14:textId="298FC389" w:rsidR="00B13256" w:rsidRDefault="00B13256" w:rsidP="00132FED">
      <w:pPr>
        <w:pStyle w:val="Heading3"/>
      </w:pPr>
      <w:bookmarkStart w:id="56" w:name="_Toc369611094"/>
      <w:r w:rsidRPr="00B13256">
        <w:t>View0_Grid_Position_x</w:t>
      </w:r>
      <w:bookmarkEnd w:id="56"/>
      <w:r w:rsidR="00132FED">
        <w:t xml:space="preserve"> </w:t>
      </w:r>
    </w:p>
    <w:p w14:paraId="37152DD4" w14:textId="77777777" w:rsidR="00B13598" w:rsidRPr="00907B20" w:rsidRDefault="00B13598" w:rsidP="00B13598">
      <w:r w:rsidRPr="00907B20">
        <w:rPr>
          <w:i/>
          <w:iCs/>
        </w:rPr>
        <w:t>Class</w:t>
      </w:r>
      <w:r w:rsidRPr="00907B20">
        <w:t xml:space="preserve">: </w:t>
      </w:r>
      <w:r>
        <w:t>Numeric (Integer)</w:t>
      </w:r>
    </w:p>
    <w:p w14:paraId="428BE460" w14:textId="0B4D3ADC" w:rsidR="00B13598" w:rsidRDefault="00B13598" w:rsidP="00B13598">
      <w:r w:rsidRPr="00907B20">
        <w:rPr>
          <w:i/>
          <w:iCs/>
        </w:rPr>
        <w:t>Description</w:t>
      </w:r>
      <w:r w:rsidRPr="00907B20">
        <w:t xml:space="preserve">: </w:t>
      </w:r>
      <w:r>
        <w:t xml:space="preserve">Specifies </w:t>
      </w:r>
      <w:r w:rsidR="009C35E4" w:rsidRPr="009C35E4">
        <w:t xml:space="preserve">the </w:t>
      </w:r>
      <w:r w:rsidR="00CA43A9">
        <w:t xml:space="preserve">explicit </w:t>
      </w:r>
      <w:r w:rsidR="009C35E4" w:rsidRPr="009C35E4">
        <w:t>x component of the ( x, y ) coordinate pair for constituent frame 0</w:t>
      </w:r>
      <w:r>
        <w:t xml:space="preserve"> of the FC base layer</w:t>
      </w:r>
      <w:r w:rsidR="00CA43A9">
        <w:t xml:space="preserve">, required only when </w:t>
      </w:r>
      <w:r w:rsidR="00CA43A9" w:rsidRPr="00CA43A9">
        <w:t>DefaultGridPosition</w:t>
      </w:r>
      <w:r w:rsidR="00CA43A9">
        <w:t xml:space="preserve"> is set to 0.</w:t>
      </w:r>
      <w:r w:rsidR="004E7CAF">
        <w:t xml:space="preserve"> </w:t>
      </w:r>
      <w:r w:rsidR="009C150B">
        <w:t>The allowed values are 4, 8 and 12.</w:t>
      </w:r>
      <w:r w:rsidR="00CA43A9">
        <w:t xml:space="preserve"> </w:t>
      </w:r>
    </w:p>
    <w:p w14:paraId="4B41DDC3" w14:textId="096AB849" w:rsidR="009C35E4" w:rsidRDefault="009C35E4" w:rsidP="009C35E4">
      <w:pPr>
        <w:pStyle w:val="Heading3"/>
      </w:pPr>
      <w:bookmarkStart w:id="57" w:name="_Toc369611095"/>
      <w:r w:rsidRPr="00B13256">
        <w:t>View0_Grid_Position_</w:t>
      </w:r>
      <w:r>
        <w:t>y</w:t>
      </w:r>
      <w:bookmarkEnd w:id="57"/>
      <w:r>
        <w:t xml:space="preserve"> </w:t>
      </w:r>
    </w:p>
    <w:p w14:paraId="38E550F7" w14:textId="77777777" w:rsidR="009C35E4" w:rsidRPr="00907B20" w:rsidRDefault="009C35E4" w:rsidP="009C35E4">
      <w:r w:rsidRPr="00907B20">
        <w:rPr>
          <w:i/>
          <w:iCs/>
        </w:rPr>
        <w:t>Class</w:t>
      </w:r>
      <w:r w:rsidRPr="00907B20">
        <w:t xml:space="preserve">: </w:t>
      </w:r>
      <w:r>
        <w:t>Numeric (Integer)</w:t>
      </w:r>
    </w:p>
    <w:p w14:paraId="505FE660" w14:textId="3081547F" w:rsidR="009C35E4" w:rsidRDefault="009C35E4" w:rsidP="009C35E4">
      <w:r w:rsidRPr="00907B20">
        <w:rPr>
          <w:i/>
          <w:iCs/>
        </w:rPr>
        <w:t>Description</w:t>
      </w:r>
      <w:r w:rsidRPr="00907B20">
        <w:t xml:space="preserve">: </w:t>
      </w:r>
      <w:r>
        <w:t xml:space="preserve">Specifies </w:t>
      </w:r>
      <w:r w:rsidRPr="009C35E4">
        <w:t xml:space="preserve">the </w:t>
      </w:r>
      <w:r w:rsidR="00CA43A9">
        <w:t xml:space="preserve">explicit </w:t>
      </w:r>
      <w:r>
        <w:t>y</w:t>
      </w:r>
      <w:r w:rsidRPr="009C35E4">
        <w:t xml:space="preserve"> component of the ( x, y ) coordinate pair for constituent frame 0</w:t>
      </w:r>
      <w:r>
        <w:t xml:space="preserve">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 </w:t>
      </w:r>
      <w:r>
        <w:t>The allowed values are 4, 8 and 12.</w:t>
      </w:r>
    </w:p>
    <w:p w14:paraId="5FCDF2C1" w14:textId="03A18CFF" w:rsidR="009C35E4" w:rsidRDefault="009C35E4" w:rsidP="009C35E4">
      <w:pPr>
        <w:pStyle w:val="Heading3"/>
      </w:pPr>
      <w:bookmarkStart w:id="58" w:name="_Toc369611096"/>
      <w:r w:rsidRPr="00B13256">
        <w:t>View</w:t>
      </w:r>
      <w:r>
        <w:t>1</w:t>
      </w:r>
      <w:r w:rsidRPr="00B13256">
        <w:t>_Grid_Position_x</w:t>
      </w:r>
      <w:bookmarkEnd w:id="58"/>
      <w:r>
        <w:t xml:space="preserve"> </w:t>
      </w:r>
    </w:p>
    <w:p w14:paraId="7AE6BF62" w14:textId="77777777" w:rsidR="009C35E4" w:rsidRPr="00907B20" w:rsidRDefault="009C35E4" w:rsidP="009C35E4">
      <w:r w:rsidRPr="00907B20">
        <w:rPr>
          <w:i/>
          <w:iCs/>
        </w:rPr>
        <w:t>Class</w:t>
      </w:r>
      <w:r w:rsidRPr="00907B20">
        <w:t xml:space="preserve">: </w:t>
      </w:r>
      <w:r>
        <w:t>Numeric (Integer)</w:t>
      </w:r>
    </w:p>
    <w:p w14:paraId="01491AAD" w14:textId="034BA694" w:rsidR="009C35E4" w:rsidRDefault="009C35E4" w:rsidP="009C35E4">
      <w:r w:rsidRPr="00907B20">
        <w:rPr>
          <w:i/>
          <w:iCs/>
        </w:rPr>
        <w:t>Description</w:t>
      </w:r>
      <w:r w:rsidRPr="00907B20">
        <w:t xml:space="preserve">: </w:t>
      </w:r>
      <w:r>
        <w:t xml:space="preserve">Specifies </w:t>
      </w:r>
      <w:r w:rsidRPr="009C35E4">
        <w:t xml:space="preserve">the </w:t>
      </w:r>
      <w:r w:rsidR="00CA43A9">
        <w:t>explicit</w:t>
      </w:r>
      <w:r w:rsidR="00CA43A9" w:rsidRPr="009C35E4">
        <w:t xml:space="preserve"> </w:t>
      </w:r>
      <w:r w:rsidRPr="009C35E4">
        <w:t xml:space="preserve">x component of the ( x, y ) coordinate pair for constituent frame </w:t>
      </w:r>
      <w:r>
        <w:t>1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w:t>
      </w:r>
      <w:r>
        <w:t xml:space="preserve"> The allowed values are 4, 8 and 12.</w:t>
      </w:r>
    </w:p>
    <w:p w14:paraId="6C910CED" w14:textId="5EA3A5E6" w:rsidR="009C35E4" w:rsidRDefault="009C35E4" w:rsidP="009C35E4">
      <w:pPr>
        <w:pStyle w:val="Heading3"/>
      </w:pPr>
      <w:bookmarkStart w:id="59" w:name="_Toc369611097"/>
      <w:r w:rsidRPr="00B13256">
        <w:t>View</w:t>
      </w:r>
      <w:r>
        <w:t>1</w:t>
      </w:r>
      <w:r w:rsidRPr="00B13256">
        <w:t>_Grid_Position_</w:t>
      </w:r>
      <w:r>
        <w:t>y</w:t>
      </w:r>
      <w:bookmarkEnd w:id="59"/>
      <w:r>
        <w:t xml:space="preserve"> </w:t>
      </w:r>
    </w:p>
    <w:p w14:paraId="13A9D524" w14:textId="77777777" w:rsidR="009C35E4" w:rsidRPr="00907B20" w:rsidRDefault="009C35E4" w:rsidP="009C35E4">
      <w:r w:rsidRPr="00907B20">
        <w:rPr>
          <w:i/>
          <w:iCs/>
        </w:rPr>
        <w:t>Class</w:t>
      </w:r>
      <w:r w:rsidRPr="00907B20">
        <w:t xml:space="preserve">: </w:t>
      </w:r>
      <w:r>
        <w:t>Numeric (Integer)</w:t>
      </w:r>
    </w:p>
    <w:p w14:paraId="196B5CF6" w14:textId="6D1E7382" w:rsidR="009C35E4" w:rsidRDefault="009C35E4" w:rsidP="009C35E4">
      <w:r w:rsidRPr="00907B20">
        <w:rPr>
          <w:i/>
          <w:iCs/>
        </w:rPr>
        <w:t>Description</w:t>
      </w:r>
      <w:r w:rsidRPr="00907B20">
        <w:t xml:space="preserve">: </w:t>
      </w:r>
      <w:r>
        <w:t xml:space="preserve">Specifies </w:t>
      </w:r>
      <w:r w:rsidRPr="009C35E4">
        <w:t xml:space="preserve">the </w:t>
      </w:r>
      <w:r w:rsidR="00CA43A9">
        <w:t xml:space="preserve">explicit </w:t>
      </w:r>
      <w:r>
        <w:t>y</w:t>
      </w:r>
      <w:r w:rsidRPr="009C35E4">
        <w:t xml:space="preserve"> component of the ( x, y ) coordinate pair for constituent frame </w:t>
      </w:r>
      <w:r>
        <w:t>1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w:t>
      </w:r>
      <w:r>
        <w:t xml:space="preserve"> The allowed values are 4, 8 and 12.</w:t>
      </w:r>
    </w:p>
    <w:p w14:paraId="0BC4FFDC" w14:textId="77777777" w:rsidR="00B13256" w:rsidRDefault="00B13256" w:rsidP="00B13256">
      <w:pPr>
        <w:pStyle w:val="Heading3"/>
      </w:pPr>
      <w:bookmarkStart w:id="60" w:name="_Toc369611098"/>
      <w:r w:rsidRPr="00B13256">
        <w:t>Mux3DBaseFilter</w:t>
      </w:r>
      <w:bookmarkEnd w:id="60"/>
    </w:p>
    <w:p w14:paraId="1F984B41" w14:textId="77777777" w:rsidR="00C63F39" w:rsidRPr="00907B20" w:rsidRDefault="00C63F39" w:rsidP="00C63F39">
      <w:r w:rsidRPr="00907B20">
        <w:rPr>
          <w:i/>
          <w:iCs/>
        </w:rPr>
        <w:t>Class</w:t>
      </w:r>
      <w:r w:rsidRPr="00907B20">
        <w:t xml:space="preserve">: </w:t>
      </w:r>
      <w:r>
        <w:t>Numeric (Integer)</w:t>
      </w:r>
    </w:p>
    <w:p w14:paraId="308BB629" w14:textId="029629A4" w:rsidR="00C63F39" w:rsidRPr="00907B20" w:rsidRDefault="00C63F39" w:rsidP="00C63F39">
      <w:r w:rsidRPr="00907B20">
        <w:rPr>
          <w:i/>
          <w:iCs/>
        </w:rPr>
        <w:t>Description</w:t>
      </w:r>
      <w:r w:rsidRPr="00907B20">
        <w:t xml:space="preserve">: </w:t>
      </w:r>
      <w:r w:rsidR="00F03333">
        <w:t>Specifies</w:t>
      </w:r>
      <w:r>
        <w:t xml:space="preserve"> the </w:t>
      </w:r>
      <w:r w:rsidR="00A32966">
        <w:t xml:space="preserve">low pass downsampling </w:t>
      </w:r>
      <w:r>
        <w:t xml:space="preserve">filter </w:t>
      </w:r>
      <w:r w:rsidR="00A32966">
        <w:t xml:space="preserve">used for the creation of the MFC </w:t>
      </w:r>
      <w:r>
        <w:t>FC base layer.</w:t>
      </w:r>
      <w:r w:rsidR="00EB3CC1">
        <w:t xml:space="preserve"> </w:t>
      </w:r>
      <w:r w:rsidR="000267DA">
        <w:t>Default value i</w:t>
      </w:r>
      <w:r w:rsidR="00F05B7B">
        <w:t>s</w:t>
      </w:r>
      <w:r w:rsidR="000267DA">
        <w:t xml:space="preserve"> 0.</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C63F39" w:rsidRPr="00907B20" w14:paraId="4CF34B13" w14:textId="77777777" w:rsidTr="003B0C84">
        <w:trPr>
          <w:jc w:val="center"/>
        </w:trPr>
        <w:tc>
          <w:tcPr>
            <w:tcW w:w="5000" w:type="pct"/>
            <w:gridSpan w:val="2"/>
            <w:vAlign w:val="center"/>
          </w:tcPr>
          <w:p w14:paraId="7AD8098C" w14:textId="77777777" w:rsidR="00C63F39" w:rsidRPr="00A620CE" w:rsidRDefault="00C63F39" w:rsidP="003B0C84">
            <w:pPr>
              <w:rPr>
                <w:b/>
                <w:bCs/>
                <w:i/>
                <w:iCs/>
              </w:rPr>
            </w:pPr>
            <w:r w:rsidRPr="00A620CE">
              <w:rPr>
                <w:b/>
                <w:bCs/>
                <w:i/>
                <w:iCs/>
              </w:rPr>
              <w:t>Options:</w:t>
            </w:r>
          </w:p>
        </w:tc>
      </w:tr>
      <w:tr w:rsidR="00C63F39" w:rsidRPr="00907B20" w14:paraId="2F88DD81" w14:textId="77777777" w:rsidTr="003B0C84">
        <w:trPr>
          <w:jc w:val="center"/>
        </w:trPr>
        <w:tc>
          <w:tcPr>
            <w:tcW w:w="667" w:type="pct"/>
            <w:vAlign w:val="center"/>
          </w:tcPr>
          <w:p w14:paraId="2C9404A0" w14:textId="77777777" w:rsidR="00C63F39" w:rsidRPr="00A620CE" w:rsidRDefault="00C63F39" w:rsidP="003B0C84">
            <w:pPr>
              <w:rPr>
                <w:i/>
                <w:iCs/>
              </w:rPr>
            </w:pPr>
            <w:r w:rsidRPr="00A620CE">
              <w:rPr>
                <w:i/>
                <w:iCs/>
              </w:rPr>
              <w:t xml:space="preserve">0 </w:t>
            </w:r>
          </w:p>
        </w:tc>
        <w:tc>
          <w:tcPr>
            <w:tcW w:w="4333" w:type="pct"/>
            <w:vAlign w:val="center"/>
          </w:tcPr>
          <w:p w14:paraId="4582371B" w14:textId="4173ACD0" w:rsidR="00C63F39" w:rsidRPr="00907B20" w:rsidRDefault="00454EA1" w:rsidP="0018096E">
            <w:r w:rsidRPr="00454EA1">
              <w:t>SVC3D</w:t>
            </w:r>
            <w:r w:rsidR="00A32966">
              <w:t xml:space="preserve"> </w:t>
            </w:r>
            <w:r w:rsidRPr="00454EA1">
              <w:t>(</w:t>
            </w:r>
            <w:r w:rsidR="0018096E">
              <w:t>cutoff frequency</w:t>
            </w:r>
            <w:r w:rsidR="0018096E" w:rsidRPr="00454EA1">
              <w:t xml:space="preserve"> </w:t>
            </w:r>
            <w:r w:rsidRPr="00454EA1">
              <w:t>=</w:t>
            </w:r>
            <w:r w:rsidR="002C7506">
              <w:t xml:space="preserve"> </w:t>
            </w:r>
            <w:r w:rsidRPr="00454EA1">
              <w:t>0.40)</w:t>
            </w:r>
          </w:p>
        </w:tc>
      </w:tr>
      <w:tr w:rsidR="00C63F39" w:rsidRPr="00907B20" w14:paraId="19A82654" w14:textId="77777777" w:rsidTr="003B0C84">
        <w:trPr>
          <w:jc w:val="center"/>
        </w:trPr>
        <w:tc>
          <w:tcPr>
            <w:tcW w:w="667" w:type="pct"/>
            <w:vAlign w:val="center"/>
          </w:tcPr>
          <w:p w14:paraId="30A65769" w14:textId="77777777" w:rsidR="00C63F39" w:rsidRPr="00A620CE" w:rsidRDefault="00C63F39" w:rsidP="003B0C84">
            <w:pPr>
              <w:rPr>
                <w:i/>
                <w:iCs/>
              </w:rPr>
            </w:pPr>
            <w:r w:rsidRPr="00A620CE">
              <w:rPr>
                <w:i/>
                <w:iCs/>
              </w:rPr>
              <w:t>1</w:t>
            </w:r>
          </w:p>
        </w:tc>
        <w:tc>
          <w:tcPr>
            <w:tcW w:w="4333" w:type="pct"/>
            <w:vAlign w:val="center"/>
          </w:tcPr>
          <w:p w14:paraId="78741DCC" w14:textId="7B6A0F8B" w:rsidR="00C63F39" w:rsidRPr="00907B20" w:rsidRDefault="00C75886" w:rsidP="0018096E">
            <w:r>
              <w:t>MFC</w:t>
            </w:r>
            <w:r w:rsidR="00CA133F" w:rsidRPr="00CA133F">
              <w:t>_MUX_FC_P44</w:t>
            </w:r>
            <w:r w:rsidR="00A32966">
              <w:t xml:space="preserve"> </w:t>
            </w:r>
            <w:r w:rsidR="00CA133F" w:rsidRPr="00CA133F">
              <w:t>(</w:t>
            </w:r>
            <w:r w:rsidR="0018096E">
              <w:t>cutoff frequence</w:t>
            </w:r>
            <w:r w:rsidR="0018096E" w:rsidRPr="00CA133F">
              <w:t xml:space="preserve"> </w:t>
            </w:r>
            <w:r w:rsidR="00CA133F" w:rsidRPr="00CA133F">
              <w:t>= 0.44)</w:t>
            </w:r>
          </w:p>
        </w:tc>
      </w:tr>
    </w:tbl>
    <w:p w14:paraId="62D32ADF" w14:textId="77777777" w:rsidR="00B13256" w:rsidRDefault="00B13256" w:rsidP="00B13256">
      <w:pPr>
        <w:pStyle w:val="Heading3"/>
      </w:pPr>
      <w:bookmarkStart w:id="61" w:name="_Toc369611099"/>
      <w:r w:rsidRPr="00B13256">
        <w:t>Mux3DEnhFilter</w:t>
      </w:r>
      <w:bookmarkEnd w:id="61"/>
    </w:p>
    <w:p w14:paraId="5A209C5B" w14:textId="77777777" w:rsidR="00252C4C" w:rsidRPr="00907B20" w:rsidRDefault="00252C4C" w:rsidP="00252C4C">
      <w:r w:rsidRPr="00907B20">
        <w:rPr>
          <w:i/>
          <w:iCs/>
        </w:rPr>
        <w:t>Class</w:t>
      </w:r>
      <w:r w:rsidRPr="00907B20">
        <w:t xml:space="preserve">: </w:t>
      </w:r>
      <w:r>
        <w:t>Numeric (Integer)</w:t>
      </w:r>
    </w:p>
    <w:p w14:paraId="301B25C0" w14:textId="7AA2D4BD" w:rsidR="00252C4C" w:rsidRPr="00907B20" w:rsidRDefault="00252C4C" w:rsidP="00252C4C">
      <w:r w:rsidRPr="00907B20">
        <w:rPr>
          <w:i/>
          <w:iCs/>
        </w:rPr>
        <w:t>Description</w:t>
      </w:r>
      <w:r w:rsidRPr="00907B20">
        <w:t xml:space="preserve">: </w:t>
      </w:r>
      <w:r w:rsidR="000B1F0D">
        <w:t>Specifies</w:t>
      </w:r>
      <w:r>
        <w:t xml:space="preserve"> the </w:t>
      </w:r>
      <w:r w:rsidR="00A32966">
        <w:t xml:space="preserve">downsampling </w:t>
      </w:r>
      <w:r>
        <w:t xml:space="preserve">filter </w:t>
      </w:r>
      <w:r w:rsidR="00A32966">
        <w:t xml:space="preserve">used </w:t>
      </w:r>
      <w:r>
        <w:t xml:space="preserve">for </w:t>
      </w:r>
      <w:r w:rsidR="00A32966">
        <w:t>the</w:t>
      </w:r>
      <w:r w:rsidR="009624C6">
        <w:t xml:space="preserve"> </w:t>
      </w:r>
      <w:r w:rsidR="00A32966">
        <w:t>creation of the MFC</w:t>
      </w:r>
      <w:r>
        <w:t xml:space="preserve"> </w:t>
      </w:r>
      <w:r w:rsidR="00CC7F42">
        <w:t>enhancement</w:t>
      </w:r>
      <w:r>
        <w:t xml:space="preserve"> layer.</w:t>
      </w:r>
      <w:r w:rsidR="00EB3CC1">
        <w:t xml:space="preserve"> </w:t>
      </w:r>
      <w:r w:rsidR="000267DA">
        <w:t>Default value is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252C4C" w:rsidRPr="00907B20" w14:paraId="1266180E" w14:textId="77777777" w:rsidTr="003B0C84">
        <w:trPr>
          <w:jc w:val="center"/>
        </w:trPr>
        <w:tc>
          <w:tcPr>
            <w:tcW w:w="5000" w:type="pct"/>
            <w:gridSpan w:val="2"/>
            <w:vAlign w:val="center"/>
          </w:tcPr>
          <w:p w14:paraId="1C8416A9" w14:textId="77777777" w:rsidR="00252C4C" w:rsidRPr="00A620CE" w:rsidRDefault="00252C4C" w:rsidP="003B0C84">
            <w:pPr>
              <w:rPr>
                <w:b/>
                <w:bCs/>
                <w:i/>
                <w:iCs/>
              </w:rPr>
            </w:pPr>
            <w:r w:rsidRPr="00A620CE">
              <w:rPr>
                <w:b/>
                <w:bCs/>
                <w:i/>
                <w:iCs/>
              </w:rPr>
              <w:t>Options:</w:t>
            </w:r>
          </w:p>
        </w:tc>
      </w:tr>
      <w:tr w:rsidR="00252C4C" w:rsidRPr="00907B20" w14:paraId="2A16BFF1" w14:textId="77777777" w:rsidTr="003B0C84">
        <w:trPr>
          <w:jc w:val="center"/>
        </w:trPr>
        <w:tc>
          <w:tcPr>
            <w:tcW w:w="667" w:type="pct"/>
            <w:vAlign w:val="center"/>
          </w:tcPr>
          <w:p w14:paraId="71B58F93" w14:textId="77777777" w:rsidR="00252C4C" w:rsidRPr="00A620CE" w:rsidRDefault="00252C4C" w:rsidP="003B0C84">
            <w:pPr>
              <w:rPr>
                <w:i/>
                <w:iCs/>
              </w:rPr>
            </w:pPr>
            <w:r w:rsidRPr="00A620CE">
              <w:rPr>
                <w:i/>
                <w:iCs/>
              </w:rPr>
              <w:t xml:space="preserve">0 </w:t>
            </w:r>
          </w:p>
        </w:tc>
        <w:tc>
          <w:tcPr>
            <w:tcW w:w="4333" w:type="pct"/>
            <w:vAlign w:val="center"/>
          </w:tcPr>
          <w:p w14:paraId="5D51E6F9" w14:textId="31012526" w:rsidR="00252C4C" w:rsidRPr="00907B20" w:rsidRDefault="00252C4C" w:rsidP="003B0C84">
            <w:r w:rsidRPr="00454EA1">
              <w:t>SVC3D</w:t>
            </w:r>
            <w:r w:rsidR="00A32966">
              <w:t xml:space="preserve"> </w:t>
            </w:r>
            <w:r w:rsidRPr="00454EA1">
              <w:t>(</w:t>
            </w:r>
            <w:r w:rsidR="00E12B29">
              <w:t>cutoff frequency</w:t>
            </w:r>
            <w:r w:rsidR="00E12B29" w:rsidRPr="00454EA1">
              <w:t xml:space="preserve">  </w:t>
            </w:r>
            <w:r w:rsidRPr="00454EA1">
              <w:t>=</w:t>
            </w:r>
            <w:r w:rsidR="002C7506">
              <w:t xml:space="preserve"> </w:t>
            </w:r>
            <w:r w:rsidRPr="00454EA1">
              <w:t>0.40)</w:t>
            </w:r>
          </w:p>
        </w:tc>
      </w:tr>
      <w:tr w:rsidR="00252C4C" w:rsidRPr="00907B20" w14:paraId="2FA629C5" w14:textId="77777777" w:rsidTr="003B0C84">
        <w:trPr>
          <w:jc w:val="center"/>
        </w:trPr>
        <w:tc>
          <w:tcPr>
            <w:tcW w:w="667" w:type="pct"/>
            <w:vAlign w:val="center"/>
          </w:tcPr>
          <w:p w14:paraId="45CE4017" w14:textId="77777777" w:rsidR="00252C4C" w:rsidRPr="00A620CE" w:rsidRDefault="00252C4C" w:rsidP="003B0C84">
            <w:pPr>
              <w:rPr>
                <w:i/>
                <w:iCs/>
              </w:rPr>
            </w:pPr>
            <w:r w:rsidRPr="00A620CE">
              <w:rPr>
                <w:i/>
                <w:iCs/>
              </w:rPr>
              <w:t>1</w:t>
            </w:r>
          </w:p>
        </w:tc>
        <w:tc>
          <w:tcPr>
            <w:tcW w:w="4333" w:type="pct"/>
            <w:vAlign w:val="center"/>
          </w:tcPr>
          <w:p w14:paraId="147D8D65" w14:textId="741EB0F0" w:rsidR="00252C4C" w:rsidRPr="00907B20" w:rsidRDefault="00C75886" w:rsidP="002C7506">
            <w:r>
              <w:t>MFC</w:t>
            </w:r>
            <w:r w:rsidR="00252C4C" w:rsidRPr="00CA133F">
              <w:t>_MUX_FC_P44</w:t>
            </w:r>
            <w:r w:rsidR="00A32966">
              <w:t xml:space="preserve"> </w:t>
            </w:r>
            <w:r w:rsidR="00252C4C" w:rsidRPr="00CA133F">
              <w:t>(</w:t>
            </w:r>
            <w:r w:rsidR="00E12B29">
              <w:t>cutoff frequency</w:t>
            </w:r>
            <w:r w:rsidR="00E12B29" w:rsidRPr="00454EA1">
              <w:t xml:space="preserve"> </w:t>
            </w:r>
            <w:r w:rsidR="00252C4C" w:rsidRPr="00CA133F">
              <w:t>= 0.44)</w:t>
            </w:r>
          </w:p>
        </w:tc>
      </w:tr>
    </w:tbl>
    <w:p w14:paraId="149D2863" w14:textId="77777777" w:rsidR="00B13256" w:rsidRPr="00B13256" w:rsidRDefault="00B13256" w:rsidP="00B13256">
      <w:pPr>
        <w:pStyle w:val="Heading3"/>
      </w:pPr>
      <w:bookmarkStart w:id="62" w:name="_Toc369611100"/>
      <w:r w:rsidRPr="00B13256">
        <w:t>EnableDbgYUVFiles</w:t>
      </w:r>
      <w:bookmarkEnd w:id="62"/>
    </w:p>
    <w:p w14:paraId="6C230BD2" w14:textId="77777777" w:rsidR="00816BF3" w:rsidRPr="00907B20" w:rsidRDefault="00816BF3" w:rsidP="00816BF3">
      <w:r w:rsidRPr="00907B20">
        <w:rPr>
          <w:i/>
          <w:iCs/>
        </w:rPr>
        <w:t>Class</w:t>
      </w:r>
      <w:r w:rsidRPr="00907B20">
        <w:t xml:space="preserve">: </w:t>
      </w:r>
      <w:r>
        <w:t>Numeric (Integer)</w:t>
      </w:r>
    </w:p>
    <w:p w14:paraId="1789576D" w14:textId="201EF29B" w:rsidR="00F461FB" w:rsidRDefault="00816BF3" w:rsidP="00816BF3">
      <w:r w:rsidRPr="00907B20">
        <w:rPr>
          <w:i/>
          <w:iCs/>
        </w:rPr>
        <w:lastRenderedPageBreak/>
        <w:t>Description</w:t>
      </w:r>
      <w:r w:rsidRPr="00907B20">
        <w:t xml:space="preserve">: </w:t>
      </w:r>
      <w:r w:rsidR="00D40A51">
        <w:t>Specifies i</w:t>
      </w:r>
      <w:r>
        <w:t xml:space="preserve">f </w:t>
      </w:r>
      <w:r w:rsidR="00A32966">
        <w:t xml:space="preserve">the </w:t>
      </w:r>
      <w:r w:rsidR="00D40A51">
        <w:t>g</w:t>
      </w:r>
      <w:r>
        <w:t>enerat</w:t>
      </w:r>
      <w:r w:rsidR="00D40A51">
        <w:t>i</w:t>
      </w:r>
      <w:r w:rsidR="00A32966">
        <w:t>on of</w:t>
      </w:r>
      <w:r>
        <w:t xml:space="preserve"> d</w:t>
      </w:r>
      <w:r w:rsidRPr="00816BF3">
        <w:t xml:space="preserve">ebug YUV </w:t>
      </w:r>
      <w:r w:rsidR="00A32966">
        <w:t>f</w:t>
      </w:r>
      <w:r w:rsidRPr="00816BF3">
        <w:t>iles</w:t>
      </w:r>
      <w:r w:rsidR="00A32966">
        <w:t xml:space="preserve"> should be enabled</w:t>
      </w:r>
      <w:r>
        <w:t>. Default value is 0.</w:t>
      </w:r>
      <w:r w:rsidR="00850C1F">
        <w:t xml:space="preserve"> The debug YUV files contain</w:t>
      </w:r>
      <w:r w:rsidR="002C7506">
        <w:t xml:space="preserve"> the base layer frame compatible source yuv, the enhancement layer frame compatible source yuv, the base layer frame compatible reconstructed yuv, the </w:t>
      </w:r>
      <w:r w:rsidR="00625B23">
        <w:t>rpu processed base layer frame compatible reconstructed yuv.</w:t>
      </w:r>
      <w:r w:rsidR="007637FE">
        <w:t xml:space="preserve"> </w:t>
      </w:r>
      <w:r w:rsidR="00625B23">
        <w:t xml:space="preserve">The </w:t>
      </w:r>
      <w:r w:rsidR="00096455">
        <w:t xml:space="preserve">size of </w:t>
      </w:r>
      <w:r w:rsidR="009E354B">
        <w:t xml:space="preserve">the </w:t>
      </w:r>
      <w:r w:rsidR="00625B23">
        <w:t xml:space="preserve">source yuv files were of </w:t>
      </w:r>
      <w:r w:rsidR="00096455">
        <w:t xml:space="preserve">the size of the input </w:t>
      </w:r>
      <w:r w:rsidR="00625B23">
        <w:t>source</w:t>
      </w:r>
      <w:r w:rsidR="00096455">
        <w:t>’s</w:t>
      </w:r>
      <w:r w:rsidR="00625B23">
        <w:t xml:space="preserve"> horizontal and vertical ressolutions.The reconstructed yuv files were padded as to have </w:t>
      </w:r>
      <w:r w:rsidR="00096455">
        <w:t xml:space="preserve">the </w:t>
      </w:r>
      <w:r w:rsidR="00625B23">
        <w:t>horizontal and vertical resolutions as multiple of 16.</w:t>
      </w:r>
    </w:p>
    <w:p w14:paraId="0AEBA5E0" w14:textId="77777777" w:rsidR="000E5D23" w:rsidRPr="00B13256" w:rsidRDefault="000E5D23" w:rsidP="000E5D23">
      <w:pPr>
        <w:pStyle w:val="Heading3"/>
      </w:pPr>
      <w:bookmarkStart w:id="63" w:name="_Toc369611101"/>
      <w:r>
        <w:t>FPASEIPresentFlag</w:t>
      </w:r>
      <w:bookmarkEnd w:id="63"/>
    </w:p>
    <w:p w14:paraId="0D473B79" w14:textId="77777777" w:rsidR="000E5D23" w:rsidRPr="00907B20" w:rsidRDefault="000E5D23" w:rsidP="000E5D23">
      <w:r w:rsidRPr="00907B20">
        <w:rPr>
          <w:i/>
          <w:iCs/>
        </w:rPr>
        <w:t>Class</w:t>
      </w:r>
      <w:r w:rsidRPr="00907B20">
        <w:t xml:space="preserve">: </w:t>
      </w:r>
      <w:r>
        <w:t>Numeric (Integer)</w:t>
      </w:r>
    </w:p>
    <w:p w14:paraId="00C1542C" w14:textId="37175F44" w:rsidR="000E5D23" w:rsidRPr="00907B20" w:rsidRDefault="000E5D23" w:rsidP="000E5D23">
      <w:r w:rsidRPr="00907B20">
        <w:rPr>
          <w:i/>
          <w:iCs/>
        </w:rPr>
        <w:t>Description</w:t>
      </w:r>
      <w:r w:rsidRPr="00907B20">
        <w:t xml:space="preserve">: </w:t>
      </w:r>
      <w:r w:rsidR="00D40A51">
        <w:t>Specifies i</w:t>
      </w:r>
      <w:r>
        <w:t xml:space="preserve">f </w:t>
      </w:r>
      <w:r w:rsidR="00A32966">
        <w:t xml:space="preserve">the </w:t>
      </w:r>
      <w:r w:rsidR="00764F7E">
        <w:t>F</w:t>
      </w:r>
      <w:r w:rsidR="00A32966">
        <w:t xml:space="preserve">rame </w:t>
      </w:r>
      <w:r w:rsidR="00764F7E">
        <w:t>P</w:t>
      </w:r>
      <w:r w:rsidR="00A32966">
        <w:t xml:space="preserve">acking </w:t>
      </w:r>
      <w:r w:rsidR="00764F7E">
        <w:t>A</w:t>
      </w:r>
      <w:r w:rsidR="00A32966">
        <w:t xml:space="preserve">rrangement (FPA) </w:t>
      </w:r>
      <w:r w:rsidR="00764F7E">
        <w:t xml:space="preserve">SEI message </w:t>
      </w:r>
      <w:r w:rsidR="00A32966">
        <w:t xml:space="preserve">shall be created and be present in </w:t>
      </w:r>
      <w:r w:rsidR="00764F7E">
        <w:t xml:space="preserve">the </w:t>
      </w:r>
      <w:r w:rsidR="00EB3CC1">
        <w:t>FC base layer</w:t>
      </w:r>
      <w:r>
        <w:t xml:space="preserve">. Default value is </w:t>
      </w:r>
      <w:r w:rsidR="00764F7E">
        <w:t>1</w:t>
      </w:r>
      <w:r w:rsidR="00D82C9A">
        <w:t xml:space="preserve"> for MFC</w:t>
      </w:r>
      <w:r w:rsidR="00850C1F">
        <w:rPr>
          <w:rStyle w:val="FootnoteReference"/>
          <w:b/>
          <w:bCs/>
          <w:sz w:val="28"/>
          <w:szCs w:val="28"/>
        </w:rPr>
        <w:footnoteReference w:id="4"/>
      </w:r>
      <w:r>
        <w:t>.</w:t>
      </w:r>
    </w:p>
    <w:p w14:paraId="13C6CCD7" w14:textId="77777777" w:rsidR="000E5D23" w:rsidRPr="00907B20" w:rsidRDefault="000E5D23" w:rsidP="00816BF3"/>
    <w:p w14:paraId="4CAD1811" w14:textId="30566747" w:rsidR="00440597" w:rsidRDefault="00440597" w:rsidP="00440597">
      <w:pPr>
        <w:pStyle w:val="Heading2"/>
      </w:pPr>
      <w:bookmarkStart w:id="64" w:name="_Toc369611102"/>
      <w:r>
        <w:t>MVC coding parameters (View 1</w:t>
      </w:r>
      <w:r w:rsidR="00C01AB5">
        <w:t>/Enhancement l</w:t>
      </w:r>
      <w:r w:rsidR="00DC6D5E">
        <w:t>ayer</w:t>
      </w:r>
      <w:r>
        <w:t xml:space="preserve"> co</w:t>
      </w:r>
      <w:r w:rsidR="00E73E86">
        <w:t>n</w:t>
      </w:r>
      <w:r>
        <w:t>figuration file)</w:t>
      </w:r>
      <w:bookmarkEnd w:id="64"/>
    </w:p>
    <w:bookmarkEnd w:id="50"/>
    <w:bookmarkEnd w:id="51"/>
    <w:p w14:paraId="27811FDA" w14:textId="77777777" w:rsidR="00440597" w:rsidRDefault="00E43C85" w:rsidP="00C25666">
      <w:r>
        <w:t>No additional paramteres are added.</w:t>
      </w:r>
    </w:p>
    <w:p w14:paraId="1FAFBDEC" w14:textId="77777777" w:rsidR="00395F77" w:rsidRPr="00907B20" w:rsidRDefault="00395F77" w:rsidP="00071083">
      <w:pPr>
        <w:rPr>
          <w:i/>
          <w:iCs/>
        </w:rPr>
      </w:pPr>
      <w:bookmarkStart w:id="65" w:name="_Toc148810446"/>
      <w:bookmarkEnd w:id="65"/>
    </w:p>
    <w:p w14:paraId="3415C467" w14:textId="77777777" w:rsidR="00293F9D" w:rsidRPr="00907B20" w:rsidRDefault="00293F9D" w:rsidP="00071083">
      <w:pPr>
        <w:rPr>
          <w:i/>
          <w:iCs/>
        </w:rPr>
        <w:sectPr w:rsidR="00293F9D" w:rsidRPr="00907B20" w:rsidSect="008647CA">
          <w:headerReference w:type="default" r:id="rId22"/>
          <w:footerReference w:type="default" r:id="rId23"/>
          <w:pgSz w:w="12240" w:h="15840" w:code="1"/>
          <w:pgMar w:top="1440" w:right="1440" w:bottom="1440" w:left="1440" w:header="720" w:footer="720" w:gutter="0"/>
          <w:pgNumType w:start="1" w:chapStyle="1"/>
          <w:cols w:space="720"/>
        </w:sectPr>
      </w:pPr>
    </w:p>
    <w:p w14:paraId="421C69B3" w14:textId="77777777" w:rsidR="00293F9D" w:rsidRPr="00907B20" w:rsidRDefault="00173009" w:rsidP="00A930C0">
      <w:pPr>
        <w:pStyle w:val="Heading1"/>
      </w:pPr>
      <w:bookmarkStart w:id="66" w:name="_Ref85565287"/>
      <w:bookmarkStart w:id="67" w:name="_Toc262564465"/>
      <w:bookmarkStart w:id="68" w:name="_Toc369611103"/>
      <w:r>
        <w:lastRenderedPageBreak/>
        <w:t>MFC</w:t>
      </w:r>
      <w:r w:rsidR="00246505">
        <w:t xml:space="preserve"> </w:t>
      </w:r>
      <w:r w:rsidR="00293F9D" w:rsidRPr="00907B20">
        <w:t>Hard</w:t>
      </w:r>
      <w:r w:rsidR="003F2472" w:rsidRPr="00907B20">
        <w:t>c</w:t>
      </w:r>
      <w:r w:rsidR="00293F9D" w:rsidRPr="00907B20">
        <w:t>oded Encoder Parameters</w:t>
      </w:r>
      <w:bookmarkEnd w:id="66"/>
      <w:bookmarkEnd w:id="67"/>
      <w:bookmarkEnd w:id="68"/>
    </w:p>
    <w:p w14:paraId="570FE067" w14:textId="77777777" w:rsidR="00293F9D" w:rsidRPr="00907B20" w:rsidRDefault="00293F9D" w:rsidP="00293F9D">
      <w:pPr>
        <w:sectPr w:rsidR="00293F9D" w:rsidRPr="00907B20" w:rsidSect="008647CA">
          <w:headerReference w:type="default" r:id="rId24"/>
          <w:footerReference w:type="default" r:id="rId25"/>
          <w:pgSz w:w="12240" w:h="15840" w:code="1"/>
          <w:pgMar w:top="1440" w:right="1440" w:bottom="1440" w:left="1440" w:header="720" w:footer="720" w:gutter="0"/>
          <w:pgNumType w:start="1" w:chapStyle="1"/>
          <w:cols w:space="720"/>
        </w:sectPr>
      </w:pPr>
    </w:p>
    <w:p w14:paraId="1720AA3C" w14:textId="77777777" w:rsidR="00293F9D" w:rsidRPr="00907B20" w:rsidRDefault="00293F9D"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69" w:name="_Toc369611104"/>
      <w:r w:rsidR="008B561B">
        <w:t>5</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173009">
        <w:t>MFC</w:t>
      </w:r>
      <w:r w:rsidR="00246505">
        <w:t xml:space="preserve"> H</w:t>
      </w:r>
      <w:r w:rsidR="008B561B">
        <w:t>ard</w:t>
      </w:r>
      <w:r w:rsidR="004518A5">
        <w:t xml:space="preserve"> </w:t>
      </w:r>
      <w:r w:rsidR="008B561B">
        <w:t>coded Encoder Parameters</w:t>
      </w:r>
      <w:bookmarkEnd w:id="69"/>
      <w:r w:rsidRPr="00907B20">
        <w:fldChar w:fldCharType="end"/>
      </w:r>
    </w:p>
    <w:p w14:paraId="5B2F78F7" w14:textId="0117731B" w:rsidR="00293F9D" w:rsidRPr="00907B20" w:rsidRDefault="00BE5587" w:rsidP="00293F9D">
      <w:r>
        <w:t>Fo</w:t>
      </w:r>
      <w:r w:rsidR="00083392">
        <w:t xml:space="preserve">r </w:t>
      </w:r>
      <w:r w:rsidR="00173009">
        <w:t>MFC</w:t>
      </w:r>
      <w:r w:rsidR="00083392">
        <w:t xml:space="preserve">, </w:t>
      </w:r>
      <w:r w:rsidR="00E73E86">
        <w:t xml:space="preserve">several </w:t>
      </w:r>
      <w:r w:rsidR="00083392">
        <w:t xml:space="preserve">additional </w:t>
      </w:r>
      <w:r w:rsidR="00E73E86">
        <w:t xml:space="preserve">preprocessor directives, i.e. macro definitions, have been </w:t>
      </w:r>
      <w:r>
        <w:t>added</w:t>
      </w:r>
      <w:r w:rsidR="00E73E86">
        <w:t xml:space="preserve"> that can control the behavior of the software</w:t>
      </w:r>
      <w:r w:rsidR="00293F9D" w:rsidRPr="00907B20">
        <w:t>.</w:t>
      </w:r>
    </w:p>
    <w:p w14:paraId="47408C46" w14:textId="77777777" w:rsidR="00293F9D" w:rsidRPr="00907B20" w:rsidRDefault="00293F9D" w:rsidP="00D206C7">
      <w:pPr>
        <w:pStyle w:val="Heading2"/>
        <w:numPr>
          <w:ilvl w:val="1"/>
          <w:numId w:val="12"/>
        </w:numPr>
      </w:pPr>
      <w:r w:rsidRPr="00907B20">
        <w:tab/>
      </w:r>
      <w:bookmarkStart w:id="70" w:name="_Toc262564466"/>
      <w:bookmarkStart w:id="71" w:name="_Toc369611105"/>
      <w:r w:rsidRPr="00907B20">
        <w:t>defines.h</w:t>
      </w:r>
      <w:bookmarkEnd w:id="70"/>
      <w:bookmarkEnd w:id="71"/>
    </w:p>
    <w:tbl>
      <w:tblPr>
        <w:tblW w:w="4944" w:type="pct"/>
        <w:tblLook w:val="01E0" w:firstRow="1" w:lastRow="1" w:firstColumn="1" w:lastColumn="1" w:noHBand="0" w:noVBand="0"/>
      </w:tblPr>
      <w:tblGrid>
        <w:gridCol w:w="4678"/>
        <w:gridCol w:w="358"/>
        <w:gridCol w:w="4433"/>
      </w:tblGrid>
      <w:tr w:rsidR="00B57411" w:rsidRPr="00A620CE" w14:paraId="3EE0F1C6" w14:textId="77777777" w:rsidTr="00DE3B37">
        <w:tc>
          <w:tcPr>
            <w:tcW w:w="2470" w:type="pct"/>
            <w:shd w:val="clear" w:color="auto" w:fill="auto"/>
          </w:tcPr>
          <w:p w14:paraId="12522C87" w14:textId="77777777" w:rsidR="00CC1BE4" w:rsidRPr="00A620CE" w:rsidRDefault="005C56CE">
            <w:pPr>
              <w:rPr>
                <w:bCs/>
                <w:i/>
              </w:rPr>
            </w:pPr>
            <w:r w:rsidRPr="005C56CE">
              <w:rPr>
                <w:bCs/>
                <w:i/>
              </w:rPr>
              <w:t>MFC_ENC_3D_FCFR</w:t>
            </w:r>
          </w:p>
        </w:tc>
        <w:tc>
          <w:tcPr>
            <w:tcW w:w="189" w:type="pct"/>
            <w:shd w:val="clear" w:color="auto" w:fill="auto"/>
          </w:tcPr>
          <w:p w14:paraId="7582FB60" w14:textId="77777777" w:rsidR="00CC1BE4" w:rsidRPr="00A620CE" w:rsidRDefault="00CC1BE4" w:rsidP="005C79D5">
            <w:pPr>
              <w:rPr>
                <w:bCs/>
              </w:rPr>
            </w:pPr>
          </w:p>
        </w:tc>
        <w:tc>
          <w:tcPr>
            <w:tcW w:w="2342" w:type="pct"/>
            <w:shd w:val="clear" w:color="auto" w:fill="auto"/>
          </w:tcPr>
          <w:p w14:paraId="3CF284E4" w14:textId="77777777" w:rsidR="00311828" w:rsidRPr="00A620CE" w:rsidRDefault="005C56CE" w:rsidP="005C79D5">
            <w:pPr>
              <w:rPr>
                <w:bCs/>
              </w:rPr>
            </w:pPr>
            <w:r>
              <w:rPr>
                <w:bCs/>
              </w:rPr>
              <w:t xml:space="preserve">Enable </w:t>
            </w:r>
            <w:r w:rsidR="00173009">
              <w:rPr>
                <w:bCs/>
              </w:rPr>
              <w:t>MFC</w:t>
            </w:r>
          </w:p>
        </w:tc>
      </w:tr>
      <w:tr w:rsidR="00311828" w:rsidRPr="00A620CE" w14:paraId="0B1EB95C" w14:textId="77777777" w:rsidTr="00DE3B37">
        <w:tc>
          <w:tcPr>
            <w:tcW w:w="2470" w:type="pct"/>
            <w:shd w:val="clear" w:color="auto" w:fill="auto"/>
          </w:tcPr>
          <w:p w14:paraId="56A815B1" w14:textId="77777777" w:rsidR="00311828" w:rsidRPr="005C56CE" w:rsidRDefault="00311828">
            <w:pPr>
              <w:rPr>
                <w:bCs/>
                <w:i/>
              </w:rPr>
            </w:pPr>
            <w:r w:rsidRPr="00311828">
              <w:rPr>
                <w:bCs/>
                <w:i/>
              </w:rPr>
              <w:t>MFC_PROCESS_INPUT</w:t>
            </w:r>
          </w:p>
        </w:tc>
        <w:tc>
          <w:tcPr>
            <w:tcW w:w="189" w:type="pct"/>
            <w:shd w:val="clear" w:color="auto" w:fill="auto"/>
          </w:tcPr>
          <w:p w14:paraId="0954FC33" w14:textId="77777777" w:rsidR="00311828" w:rsidRPr="00A620CE" w:rsidRDefault="00311828" w:rsidP="005C79D5">
            <w:pPr>
              <w:rPr>
                <w:bCs/>
              </w:rPr>
            </w:pPr>
          </w:p>
        </w:tc>
        <w:tc>
          <w:tcPr>
            <w:tcW w:w="2342" w:type="pct"/>
            <w:shd w:val="clear" w:color="auto" w:fill="auto"/>
          </w:tcPr>
          <w:p w14:paraId="1C5BDC4A" w14:textId="77777777" w:rsidR="00311828" w:rsidRDefault="00311828" w:rsidP="005C79D5">
            <w:pPr>
              <w:rPr>
                <w:bCs/>
              </w:rPr>
            </w:pPr>
            <w:r>
              <w:rPr>
                <w:bCs/>
              </w:rPr>
              <w:t xml:space="preserve">Set to 14 for </w:t>
            </w:r>
            <w:r w:rsidR="00173009">
              <w:rPr>
                <w:bCs/>
              </w:rPr>
              <w:t>MFC</w:t>
            </w:r>
          </w:p>
        </w:tc>
      </w:tr>
      <w:tr w:rsidR="00311828" w:rsidRPr="00A620CE" w14:paraId="3267DA91" w14:textId="77777777" w:rsidTr="00DE3B37">
        <w:tc>
          <w:tcPr>
            <w:tcW w:w="2470" w:type="pct"/>
            <w:shd w:val="clear" w:color="auto" w:fill="auto"/>
          </w:tcPr>
          <w:p w14:paraId="34B9B3EC" w14:textId="77777777" w:rsidR="00311828" w:rsidRPr="00311828" w:rsidRDefault="00311828">
            <w:pPr>
              <w:rPr>
                <w:bCs/>
                <w:i/>
              </w:rPr>
            </w:pPr>
            <w:r w:rsidRPr="00311828">
              <w:rPr>
                <w:bCs/>
                <w:i/>
              </w:rPr>
              <w:t>MFC_INTERLACE_POC_MANAGEMENT</w:t>
            </w:r>
          </w:p>
        </w:tc>
        <w:tc>
          <w:tcPr>
            <w:tcW w:w="189" w:type="pct"/>
            <w:shd w:val="clear" w:color="auto" w:fill="auto"/>
          </w:tcPr>
          <w:p w14:paraId="533832BC" w14:textId="77777777" w:rsidR="00311828" w:rsidRPr="00A620CE" w:rsidRDefault="00311828" w:rsidP="005C79D5">
            <w:pPr>
              <w:rPr>
                <w:bCs/>
              </w:rPr>
            </w:pPr>
          </w:p>
        </w:tc>
        <w:tc>
          <w:tcPr>
            <w:tcW w:w="2342" w:type="pct"/>
            <w:shd w:val="clear" w:color="auto" w:fill="auto"/>
          </w:tcPr>
          <w:p w14:paraId="2DFF3382" w14:textId="77777777" w:rsidR="00311828" w:rsidRDefault="00311828" w:rsidP="00EF03B1">
            <w:pPr>
              <w:rPr>
                <w:bCs/>
              </w:rPr>
            </w:pPr>
            <w:r>
              <w:rPr>
                <w:bCs/>
              </w:rPr>
              <w:t>allow</w:t>
            </w:r>
            <w:r w:rsidRPr="00311828">
              <w:rPr>
                <w:bCs/>
              </w:rPr>
              <w:t xml:space="preserve"> PocMemeoryManagement for interlace in MVC profile</w:t>
            </w:r>
          </w:p>
        </w:tc>
      </w:tr>
      <w:tr w:rsidR="000B2420" w:rsidRPr="00A620CE" w14:paraId="2EB8FC33" w14:textId="77777777" w:rsidTr="00DE3B37">
        <w:tc>
          <w:tcPr>
            <w:tcW w:w="2470" w:type="pct"/>
            <w:shd w:val="clear" w:color="auto" w:fill="auto"/>
          </w:tcPr>
          <w:p w14:paraId="5538CC6F" w14:textId="7F522AAF" w:rsidR="000B2420" w:rsidRPr="00311828" w:rsidRDefault="000B2420" w:rsidP="00DD0CA2">
            <w:pPr>
              <w:rPr>
                <w:bCs/>
                <w:i/>
              </w:rPr>
            </w:pPr>
            <w:r w:rsidRPr="000B2420">
              <w:rPr>
                <w:bCs/>
                <w:i/>
              </w:rPr>
              <w:t>MFC_</w:t>
            </w:r>
            <w:r w:rsidR="00DD0CA2">
              <w:rPr>
                <w:bCs/>
                <w:i/>
              </w:rPr>
              <w:t>JMCODE</w:t>
            </w:r>
            <w:r w:rsidRPr="000B2420">
              <w:rPr>
                <w:bCs/>
                <w:i/>
              </w:rPr>
              <w:t>_FIX</w:t>
            </w:r>
          </w:p>
        </w:tc>
        <w:tc>
          <w:tcPr>
            <w:tcW w:w="189" w:type="pct"/>
            <w:shd w:val="clear" w:color="auto" w:fill="auto"/>
          </w:tcPr>
          <w:p w14:paraId="7F079D68" w14:textId="77777777" w:rsidR="000B2420" w:rsidRPr="00A620CE" w:rsidRDefault="000B2420" w:rsidP="005C79D5">
            <w:pPr>
              <w:rPr>
                <w:bCs/>
              </w:rPr>
            </w:pPr>
          </w:p>
        </w:tc>
        <w:tc>
          <w:tcPr>
            <w:tcW w:w="2342" w:type="pct"/>
            <w:shd w:val="clear" w:color="auto" w:fill="auto"/>
          </w:tcPr>
          <w:p w14:paraId="622E8BE0" w14:textId="600579AB" w:rsidR="000B2420" w:rsidRDefault="000B2420" w:rsidP="00DD0CA2">
            <w:pPr>
              <w:rPr>
                <w:bCs/>
              </w:rPr>
            </w:pPr>
            <w:r>
              <w:rPr>
                <w:bCs/>
              </w:rPr>
              <w:t xml:space="preserve">Fix </w:t>
            </w:r>
            <w:r w:rsidR="00DD0CA2">
              <w:rPr>
                <w:bCs/>
              </w:rPr>
              <w:t>JM code issue</w:t>
            </w:r>
            <w:r>
              <w:rPr>
                <w:bCs/>
              </w:rPr>
              <w:t xml:space="preserve"> for interlaced coding</w:t>
            </w:r>
          </w:p>
        </w:tc>
      </w:tr>
      <w:tr w:rsidR="00C02E1F" w:rsidRPr="00A620CE" w14:paraId="6CB18F28" w14:textId="77777777" w:rsidTr="00DE3B37">
        <w:tc>
          <w:tcPr>
            <w:tcW w:w="2470" w:type="pct"/>
            <w:shd w:val="clear" w:color="auto" w:fill="auto"/>
          </w:tcPr>
          <w:p w14:paraId="09AFF29E" w14:textId="77777777" w:rsidR="00C02E1F" w:rsidRPr="000B2420" w:rsidRDefault="00C02E1F" w:rsidP="000B2420">
            <w:pPr>
              <w:rPr>
                <w:bCs/>
                <w:i/>
              </w:rPr>
            </w:pPr>
            <w:r w:rsidRPr="00C02E1F">
              <w:rPr>
                <w:bCs/>
                <w:i/>
              </w:rPr>
              <w:t>DISPLAY_LAYERLEVEL_BITUSAGE</w:t>
            </w:r>
          </w:p>
        </w:tc>
        <w:tc>
          <w:tcPr>
            <w:tcW w:w="189" w:type="pct"/>
            <w:shd w:val="clear" w:color="auto" w:fill="auto"/>
          </w:tcPr>
          <w:p w14:paraId="3DFB52D1" w14:textId="77777777" w:rsidR="00C02E1F" w:rsidRPr="00A620CE" w:rsidRDefault="00C02E1F" w:rsidP="005C79D5">
            <w:pPr>
              <w:rPr>
                <w:bCs/>
              </w:rPr>
            </w:pPr>
          </w:p>
        </w:tc>
        <w:tc>
          <w:tcPr>
            <w:tcW w:w="2342" w:type="pct"/>
            <w:shd w:val="clear" w:color="auto" w:fill="auto"/>
          </w:tcPr>
          <w:p w14:paraId="6DA4F756" w14:textId="77777777" w:rsidR="00C02E1F" w:rsidRDefault="001F2A3F" w:rsidP="005C79D5">
            <w:pPr>
              <w:rPr>
                <w:bCs/>
              </w:rPr>
            </w:pPr>
            <w:r>
              <w:rPr>
                <w:bCs/>
              </w:rPr>
              <w:t xml:space="preserve">Enable </w:t>
            </w:r>
            <w:r w:rsidR="00C02E1F">
              <w:rPr>
                <w:bCs/>
              </w:rPr>
              <w:t>bit usage</w:t>
            </w:r>
            <w:r>
              <w:rPr>
                <w:bCs/>
              </w:rPr>
              <w:t xml:space="preserve"> for each layer</w:t>
            </w:r>
          </w:p>
        </w:tc>
      </w:tr>
      <w:tr w:rsidR="007453A5" w:rsidRPr="00A620CE" w14:paraId="34C08275" w14:textId="77777777" w:rsidTr="00DE3B37">
        <w:tc>
          <w:tcPr>
            <w:tcW w:w="2470" w:type="pct"/>
            <w:shd w:val="clear" w:color="auto" w:fill="auto"/>
          </w:tcPr>
          <w:p w14:paraId="72CDE78A" w14:textId="77777777" w:rsidR="007453A5" w:rsidRPr="00C02E1F" w:rsidRDefault="007453A5">
            <w:pPr>
              <w:rPr>
                <w:bCs/>
                <w:i/>
              </w:rPr>
            </w:pPr>
            <w:r w:rsidRPr="007453A5">
              <w:rPr>
                <w:bCs/>
                <w:i/>
              </w:rPr>
              <w:t>MFC_ENC_EL_CONFIG</w:t>
            </w:r>
          </w:p>
        </w:tc>
        <w:tc>
          <w:tcPr>
            <w:tcW w:w="189" w:type="pct"/>
            <w:shd w:val="clear" w:color="auto" w:fill="auto"/>
          </w:tcPr>
          <w:p w14:paraId="60389CA1" w14:textId="77777777" w:rsidR="007453A5" w:rsidRPr="00A620CE" w:rsidRDefault="007453A5" w:rsidP="005C79D5">
            <w:pPr>
              <w:rPr>
                <w:bCs/>
              </w:rPr>
            </w:pPr>
          </w:p>
        </w:tc>
        <w:tc>
          <w:tcPr>
            <w:tcW w:w="2342" w:type="pct"/>
            <w:shd w:val="clear" w:color="auto" w:fill="auto"/>
          </w:tcPr>
          <w:p w14:paraId="76DDC44C" w14:textId="77777777" w:rsidR="007453A5" w:rsidRDefault="007453A5" w:rsidP="005C79D5">
            <w:pPr>
              <w:rPr>
                <w:bCs/>
              </w:rPr>
            </w:pPr>
            <w:r>
              <w:rPr>
                <w:bCs/>
              </w:rPr>
              <w:t>Separate RDPictureDecision from Base layer</w:t>
            </w:r>
          </w:p>
        </w:tc>
      </w:tr>
      <w:tr w:rsidR="00DE3B37" w:rsidRPr="00A620CE" w14:paraId="362DCBC1" w14:textId="77777777" w:rsidTr="00DE3B37">
        <w:tc>
          <w:tcPr>
            <w:tcW w:w="2470" w:type="pct"/>
            <w:shd w:val="clear" w:color="auto" w:fill="auto"/>
          </w:tcPr>
          <w:p w14:paraId="58599D3E" w14:textId="77777777" w:rsidR="00F1328D" w:rsidRPr="00C02E1F" w:rsidRDefault="00F1328D" w:rsidP="000B2420">
            <w:pPr>
              <w:rPr>
                <w:bCs/>
                <w:i/>
              </w:rPr>
            </w:pPr>
            <w:r>
              <w:rPr>
                <w:bCs/>
                <w:i/>
              </w:rPr>
              <w:t>MFC_PROFILING</w:t>
            </w:r>
          </w:p>
        </w:tc>
        <w:tc>
          <w:tcPr>
            <w:tcW w:w="189" w:type="pct"/>
            <w:shd w:val="clear" w:color="auto" w:fill="auto"/>
          </w:tcPr>
          <w:p w14:paraId="00F22C18" w14:textId="77777777" w:rsidR="00DE3B37" w:rsidRPr="00A620CE" w:rsidRDefault="00DE3B37" w:rsidP="005C79D5">
            <w:pPr>
              <w:rPr>
                <w:bCs/>
              </w:rPr>
            </w:pPr>
          </w:p>
        </w:tc>
        <w:tc>
          <w:tcPr>
            <w:tcW w:w="2342" w:type="pct"/>
            <w:shd w:val="clear" w:color="auto" w:fill="auto"/>
          </w:tcPr>
          <w:p w14:paraId="65923CA7" w14:textId="77777777" w:rsidR="00F1328D" w:rsidRDefault="00F1328D" w:rsidP="005C79D5">
            <w:pPr>
              <w:rPr>
                <w:bCs/>
              </w:rPr>
            </w:pPr>
            <w:r>
              <w:rPr>
                <w:bCs/>
              </w:rPr>
              <w:t xml:space="preserve">Code for encoder </w:t>
            </w:r>
            <w:r w:rsidR="00166E4C">
              <w:rPr>
                <w:bCs/>
              </w:rPr>
              <w:t xml:space="preserve">run time </w:t>
            </w:r>
            <w:r>
              <w:rPr>
                <w:bCs/>
              </w:rPr>
              <w:t>profiling</w:t>
            </w:r>
          </w:p>
        </w:tc>
      </w:tr>
      <w:tr w:rsidR="00BD71A3" w:rsidRPr="00A620CE" w14:paraId="01E132E1" w14:textId="77777777" w:rsidTr="00DE3B37">
        <w:tc>
          <w:tcPr>
            <w:tcW w:w="2470" w:type="pct"/>
            <w:shd w:val="clear" w:color="auto" w:fill="auto"/>
          </w:tcPr>
          <w:p w14:paraId="15EE7E70" w14:textId="77777777" w:rsidR="00BD71A3" w:rsidRDefault="00BD71A3" w:rsidP="000B2420">
            <w:pPr>
              <w:rPr>
                <w:bCs/>
                <w:i/>
              </w:rPr>
            </w:pPr>
            <w:r>
              <w:rPr>
                <w:bCs/>
                <w:i/>
              </w:rPr>
              <w:t>MFC_FPA_SEI</w:t>
            </w:r>
          </w:p>
        </w:tc>
        <w:tc>
          <w:tcPr>
            <w:tcW w:w="189" w:type="pct"/>
            <w:shd w:val="clear" w:color="auto" w:fill="auto"/>
          </w:tcPr>
          <w:p w14:paraId="79754190" w14:textId="77777777" w:rsidR="00BD71A3" w:rsidRPr="00A620CE" w:rsidRDefault="00BD71A3" w:rsidP="005C79D5">
            <w:pPr>
              <w:rPr>
                <w:bCs/>
              </w:rPr>
            </w:pPr>
          </w:p>
        </w:tc>
        <w:tc>
          <w:tcPr>
            <w:tcW w:w="2342" w:type="pct"/>
            <w:shd w:val="clear" w:color="auto" w:fill="auto"/>
          </w:tcPr>
          <w:p w14:paraId="226117F7" w14:textId="77777777" w:rsidR="00BD71A3" w:rsidRDefault="00BD71A3" w:rsidP="005C79D5">
            <w:pPr>
              <w:rPr>
                <w:bCs/>
              </w:rPr>
            </w:pPr>
            <w:r>
              <w:rPr>
                <w:bCs/>
              </w:rPr>
              <w:t>Enable FPA SEI message</w:t>
            </w:r>
          </w:p>
        </w:tc>
      </w:tr>
    </w:tbl>
    <w:p w14:paraId="5DE8C425" w14:textId="54989D42" w:rsidR="0002064A" w:rsidRPr="00907B20" w:rsidRDefault="00293F9D" w:rsidP="00FF5427">
      <w:pPr>
        <w:rPr>
          <w:i/>
          <w:iCs/>
        </w:rPr>
        <w:sectPr w:rsidR="0002064A" w:rsidRPr="00907B20" w:rsidSect="008647CA">
          <w:headerReference w:type="default" r:id="rId26"/>
          <w:footerReference w:type="default" r:id="rId27"/>
          <w:pgSz w:w="12240" w:h="15840" w:code="1"/>
          <w:pgMar w:top="1440" w:right="1440" w:bottom="1440" w:left="1440" w:header="720" w:footer="720" w:gutter="0"/>
          <w:pgNumType w:start="1" w:chapStyle="1"/>
          <w:cols w:space="720"/>
        </w:sectPr>
      </w:pPr>
      <w:bookmarkStart w:id="72" w:name="_Toc164436542"/>
      <w:bookmarkStart w:id="73" w:name="_Toc164438106"/>
      <w:bookmarkStart w:id="74" w:name="_Toc164436545"/>
      <w:bookmarkStart w:id="75" w:name="_Toc164438109"/>
      <w:bookmarkEnd w:id="72"/>
      <w:bookmarkEnd w:id="73"/>
      <w:bookmarkEnd w:id="74"/>
      <w:bookmarkEnd w:id="75"/>
      <w:r w:rsidRPr="00907B20">
        <w:tab/>
      </w:r>
    </w:p>
    <w:p w14:paraId="45B9ABB6" w14:textId="77777777" w:rsidR="00FF5427" w:rsidRPr="00907B20" w:rsidRDefault="00FF5427" w:rsidP="00A930C0">
      <w:pPr>
        <w:pStyle w:val="Heading1"/>
      </w:pPr>
      <w:bookmarkStart w:id="76" w:name="_Ref262406843"/>
      <w:bookmarkStart w:id="77" w:name="_Toc262564470"/>
      <w:bookmarkStart w:id="78" w:name="_Toc369611106"/>
      <w:r w:rsidRPr="00907B20">
        <w:lastRenderedPageBreak/>
        <w:t xml:space="preserve">Using The </w:t>
      </w:r>
      <w:r w:rsidR="00173009">
        <w:t>MFC</w:t>
      </w:r>
      <w:r w:rsidRPr="00907B20">
        <w:t xml:space="preserve"> Decoder Modul</w:t>
      </w:r>
      <w:r w:rsidR="003F2472" w:rsidRPr="00907B20">
        <w:t>e</w:t>
      </w:r>
      <w:bookmarkEnd w:id="76"/>
      <w:bookmarkEnd w:id="77"/>
      <w:bookmarkEnd w:id="78"/>
    </w:p>
    <w:p w14:paraId="7EFD5103" w14:textId="77777777" w:rsidR="00FF5427" w:rsidRPr="00907B20" w:rsidRDefault="00FF5427" w:rsidP="00FF5427">
      <w:pPr>
        <w:sectPr w:rsidR="00FF5427" w:rsidRPr="00907B20" w:rsidSect="008647CA">
          <w:headerReference w:type="default" r:id="rId28"/>
          <w:footerReference w:type="default" r:id="rId29"/>
          <w:pgSz w:w="12240" w:h="15840" w:code="1"/>
          <w:pgMar w:top="1440" w:right="1440" w:bottom="1440" w:left="1440" w:header="720" w:footer="720" w:gutter="0"/>
          <w:pgNumType w:start="1" w:chapStyle="1"/>
          <w:cols w:space="720"/>
        </w:sectPr>
      </w:pPr>
    </w:p>
    <w:p w14:paraId="5719CF82" w14:textId="77777777" w:rsidR="00B33693" w:rsidRPr="00907B20" w:rsidRDefault="00CE7BB7" w:rsidP="00B33693">
      <w:pPr>
        <w:pStyle w:val="InsectionHeading"/>
        <w:outlineLvl w:val="0"/>
      </w:pPr>
      <w:bookmarkStart w:id="79" w:name="_Toc369611107"/>
      <w:r>
        <w:lastRenderedPageBreak/>
        <w:t>6</w:t>
      </w:r>
      <w:r w:rsidR="00FF5427" w:rsidRPr="00907B20">
        <w:t>.</w:t>
      </w:r>
      <w:r w:rsidR="00FF5427" w:rsidRPr="00907B20">
        <w:rPr>
          <w:b w:val="0"/>
          <w:bCs w:val="0"/>
        </w:rPr>
        <w:t xml:space="preserve"> </w:t>
      </w:r>
      <w:r w:rsidR="00FF5427" w:rsidRPr="00907B20">
        <w:fldChar w:fldCharType="begin" w:fldLock="1"/>
      </w:r>
      <w:r w:rsidR="00FF5427" w:rsidRPr="00907B20">
        <w:instrText xml:space="preserve"> STYLEREF 1 </w:instrText>
      </w:r>
      <w:r w:rsidR="00FF5427" w:rsidRPr="00907B20">
        <w:fldChar w:fldCharType="separate"/>
      </w:r>
      <w:r w:rsidR="008B561B">
        <w:t xml:space="preserve">Using The </w:t>
      </w:r>
      <w:r w:rsidR="00173009">
        <w:t>MFC</w:t>
      </w:r>
      <w:r w:rsidR="008B561B">
        <w:t xml:space="preserve"> Decoder Module</w:t>
      </w:r>
      <w:bookmarkEnd w:id="79"/>
      <w:r w:rsidR="00FF5427" w:rsidRPr="00907B20">
        <w:fldChar w:fldCharType="end"/>
      </w:r>
      <w:r w:rsidR="00B33693" w:rsidRPr="00B33693">
        <w:t xml:space="preserve"> </w:t>
      </w:r>
    </w:p>
    <w:p w14:paraId="7DD5C5FD" w14:textId="77777777" w:rsidR="007C0A2B" w:rsidRDefault="00B33693" w:rsidP="00B33693">
      <w:r w:rsidRPr="00907B20">
        <w:t xml:space="preserve">This section provides a </w:t>
      </w:r>
      <w:r w:rsidRPr="00420A53">
        <w:t>detailed</w:t>
      </w:r>
      <w:r w:rsidRPr="00907B20">
        <w:t xml:space="preserve"> description of the </w:t>
      </w:r>
      <w:r w:rsidR="003037C8">
        <w:t xml:space="preserve">MFC related parameters in the H.264/MPEG-4 AVC </w:t>
      </w:r>
      <w:r w:rsidRPr="00907B20">
        <w:t xml:space="preserve">JM </w:t>
      </w:r>
      <w:r>
        <w:t>de</w:t>
      </w:r>
      <w:r w:rsidRPr="00907B20">
        <w:t xml:space="preserve">coder. </w:t>
      </w:r>
    </w:p>
    <w:p w14:paraId="245E6740" w14:textId="77777777" w:rsidR="007C0A2B" w:rsidRDefault="007C0A2B" w:rsidP="00B33693"/>
    <w:p w14:paraId="143A8BF7" w14:textId="0D197306" w:rsidR="00B33693" w:rsidRPr="00907B20" w:rsidRDefault="00B33693" w:rsidP="00B33693">
      <w:r w:rsidRPr="001F431C">
        <w:rPr>
          <w:color w:val="FF0000"/>
        </w:rPr>
        <w:t xml:space="preserve">Note that </w:t>
      </w:r>
      <w:r w:rsidRPr="001F431C">
        <w:rPr>
          <w:color w:val="FF0000"/>
          <w:lang w:val="en-GB"/>
        </w:rPr>
        <w:t>a</w:t>
      </w:r>
      <w:r w:rsidR="003037C8">
        <w:rPr>
          <w:color w:val="FF0000"/>
          <w:lang w:val="en-GB"/>
        </w:rPr>
        <w:t>n additional</w:t>
      </w:r>
      <w:r w:rsidRPr="001F431C">
        <w:rPr>
          <w:color w:val="FF0000"/>
          <w:lang w:val="en-GB"/>
        </w:rPr>
        <w:t xml:space="preserve"> reconstruction process </w:t>
      </w:r>
      <w:r w:rsidR="003037C8">
        <w:rPr>
          <w:color w:val="FF0000"/>
          <w:lang w:val="en-GB"/>
        </w:rPr>
        <w:t xml:space="preserve">is required after decoding MFC encoded bitstreams </w:t>
      </w:r>
      <w:r w:rsidRPr="001F431C">
        <w:rPr>
          <w:color w:val="FF0000"/>
          <w:lang w:val="en-GB"/>
        </w:rPr>
        <w:t xml:space="preserve">to </w:t>
      </w:r>
      <w:r w:rsidR="003037C8">
        <w:rPr>
          <w:color w:val="FF0000"/>
          <w:lang w:val="en-GB"/>
        </w:rPr>
        <w:t>reconstruct</w:t>
      </w:r>
      <w:r w:rsidR="003037C8" w:rsidRPr="001F431C">
        <w:rPr>
          <w:color w:val="FF0000"/>
          <w:lang w:val="en-GB"/>
        </w:rPr>
        <w:t xml:space="preserve"> </w:t>
      </w:r>
      <w:r w:rsidRPr="001F431C">
        <w:rPr>
          <w:color w:val="FF0000"/>
          <w:lang w:val="en-GB"/>
        </w:rPr>
        <w:t xml:space="preserve">the </w:t>
      </w:r>
      <w:r w:rsidR="00ED09B7">
        <w:rPr>
          <w:color w:val="FF0000"/>
          <w:lang w:val="en-GB"/>
        </w:rPr>
        <w:t>enhanced</w:t>
      </w:r>
      <w:r w:rsidR="00ED09B7" w:rsidRPr="001F431C">
        <w:rPr>
          <w:color w:val="FF0000"/>
          <w:lang w:val="en-GB"/>
        </w:rPr>
        <w:t xml:space="preserve"> </w:t>
      </w:r>
      <w:r w:rsidRPr="001F431C">
        <w:rPr>
          <w:color w:val="FF0000"/>
          <w:lang w:val="en-GB"/>
        </w:rPr>
        <w:t>resolution output image</w:t>
      </w:r>
      <w:r w:rsidR="003037C8">
        <w:rPr>
          <w:color w:val="FF0000"/>
          <w:lang w:val="en-GB"/>
        </w:rPr>
        <w:t>s</w:t>
      </w:r>
      <w:r w:rsidRPr="001F431C">
        <w:rPr>
          <w:color w:val="FF0000"/>
          <w:lang w:val="en-GB"/>
        </w:rPr>
        <w:t xml:space="preserve">. To </w:t>
      </w:r>
      <w:r w:rsidR="003037C8">
        <w:rPr>
          <w:color w:val="FF0000"/>
          <w:lang w:val="en-GB"/>
        </w:rPr>
        <w:t xml:space="preserve">perform only </w:t>
      </w:r>
      <w:r w:rsidRPr="001F431C">
        <w:rPr>
          <w:color w:val="FF0000"/>
          <w:lang w:val="en-GB"/>
        </w:rPr>
        <w:t>decod</w:t>
      </w:r>
      <w:r w:rsidR="003037C8">
        <w:rPr>
          <w:color w:val="FF0000"/>
          <w:lang w:val="en-GB"/>
        </w:rPr>
        <w:t>ing</w:t>
      </w:r>
      <w:r w:rsidRPr="001F431C">
        <w:rPr>
          <w:color w:val="FF0000"/>
          <w:lang w:val="en-GB"/>
        </w:rPr>
        <w:t xml:space="preserve"> </w:t>
      </w:r>
      <w:r w:rsidR="003037C8">
        <w:rPr>
          <w:color w:val="FF0000"/>
          <w:lang w:val="en-GB"/>
        </w:rPr>
        <w:t>of</w:t>
      </w:r>
      <w:r w:rsidR="003037C8" w:rsidRPr="001F431C">
        <w:rPr>
          <w:color w:val="FF0000"/>
          <w:lang w:val="en-GB"/>
        </w:rPr>
        <w:t xml:space="preserve"> </w:t>
      </w:r>
      <w:r w:rsidRPr="001F431C">
        <w:rPr>
          <w:color w:val="FF0000"/>
          <w:lang w:val="en-GB"/>
        </w:rPr>
        <w:t xml:space="preserve">both </w:t>
      </w:r>
      <w:r w:rsidR="003037C8">
        <w:rPr>
          <w:color w:val="FF0000"/>
          <w:lang w:val="en-GB"/>
        </w:rPr>
        <w:t xml:space="preserve">the </w:t>
      </w:r>
      <w:r w:rsidRPr="001F431C">
        <w:rPr>
          <w:color w:val="FF0000"/>
          <w:lang w:val="en-GB"/>
        </w:rPr>
        <w:t>base and enhancement layer video</w:t>
      </w:r>
      <w:r w:rsidR="003037C8">
        <w:rPr>
          <w:color w:val="FF0000"/>
          <w:lang w:val="en-GB"/>
        </w:rPr>
        <w:t xml:space="preserve"> sequences, without reconstruction, </w:t>
      </w:r>
      <w:r w:rsidRPr="001F431C">
        <w:rPr>
          <w:color w:val="FF0000"/>
          <w:lang w:val="en-GB"/>
        </w:rPr>
        <w:t xml:space="preserve">ExportViews in decoder_mfc.cfg </w:t>
      </w:r>
      <w:r w:rsidR="003037C8">
        <w:rPr>
          <w:color w:val="FF0000"/>
          <w:lang w:val="en-GB"/>
        </w:rPr>
        <w:t>should be</w:t>
      </w:r>
      <w:r w:rsidRPr="001F431C">
        <w:rPr>
          <w:color w:val="FF0000"/>
          <w:lang w:val="en-GB"/>
        </w:rPr>
        <w:t xml:space="preserve"> set to 0. To </w:t>
      </w:r>
      <w:r w:rsidR="003037C8">
        <w:rPr>
          <w:color w:val="FF0000"/>
          <w:lang w:val="en-GB"/>
        </w:rPr>
        <w:t xml:space="preserve">perform a </w:t>
      </w:r>
      <w:r w:rsidRPr="001F431C">
        <w:rPr>
          <w:color w:val="FF0000"/>
          <w:lang w:val="en-GB"/>
        </w:rPr>
        <w:t>full reconstruct</w:t>
      </w:r>
      <w:r w:rsidR="003037C8">
        <w:rPr>
          <w:color w:val="FF0000"/>
          <w:lang w:val="en-GB"/>
        </w:rPr>
        <w:t>ion of both</w:t>
      </w:r>
      <w:r w:rsidRPr="001F431C">
        <w:rPr>
          <w:color w:val="FF0000"/>
          <w:lang w:val="en-GB"/>
        </w:rPr>
        <w:t xml:space="preserve"> left and right view</w:t>
      </w:r>
      <w:r w:rsidR="003037C8">
        <w:rPr>
          <w:color w:val="FF0000"/>
          <w:lang w:val="en-GB"/>
        </w:rPr>
        <w:t>s</w:t>
      </w:r>
      <w:r w:rsidRPr="001F431C">
        <w:rPr>
          <w:color w:val="FF0000"/>
          <w:lang w:val="en-GB"/>
        </w:rPr>
        <w:t xml:space="preserve">, ExportViews in decoder_mfc.cfg </w:t>
      </w:r>
      <w:r w:rsidR="003037C8">
        <w:rPr>
          <w:color w:val="FF0000"/>
          <w:lang w:val="en-GB"/>
        </w:rPr>
        <w:t>should be</w:t>
      </w:r>
      <w:r w:rsidR="003037C8" w:rsidRPr="001F431C">
        <w:rPr>
          <w:color w:val="FF0000"/>
          <w:lang w:val="en-GB"/>
        </w:rPr>
        <w:t xml:space="preserve"> </w:t>
      </w:r>
      <w:r w:rsidRPr="001F431C">
        <w:rPr>
          <w:color w:val="FF0000"/>
          <w:lang w:val="en-GB"/>
        </w:rPr>
        <w:t>set to 1</w:t>
      </w:r>
      <w:r>
        <w:rPr>
          <w:lang w:val="en-GB"/>
        </w:rPr>
        <w:t>.</w:t>
      </w:r>
    </w:p>
    <w:p w14:paraId="25183F20" w14:textId="77777777" w:rsidR="00FF5427" w:rsidRPr="00907B20" w:rsidRDefault="00FF5427" w:rsidP="00D206C7">
      <w:pPr>
        <w:pStyle w:val="Heading2"/>
        <w:numPr>
          <w:ilvl w:val="1"/>
          <w:numId w:val="14"/>
        </w:numPr>
      </w:pPr>
      <w:bookmarkStart w:id="80" w:name="_Toc164438115"/>
      <w:bookmarkEnd w:id="80"/>
      <w:r w:rsidRPr="00907B20">
        <w:tab/>
      </w:r>
      <w:bookmarkStart w:id="81" w:name="_Toc262564471"/>
      <w:bookmarkStart w:id="82" w:name="_Toc369611108"/>
      <w:r w:rsidRPr="00907B20">
        <w:t>Decoder Syntax</w:t>
      </w:r>
      <w:bookmarkEnd w:id="81"/>
      <w:bookmarkEnd w:id="82"/>
    </w:p>
    <w:p w14:paraId="2E3A718A" w14:textId="77777777" w:rsidR="00FF5427" w:rsidRPr="00907B20" w:rsidRDefault="00873AD6" w:rsidP="00FF5427">
      <w:pPr>
        <w:pStyle w:val="CommandLine"/>
      </w:pPr>
      <w:r w:rsidRPr="00907B20">
        <w:t xml:space="preserve">ldecod </w:t>
      </w:r>
      <w:r w:rsidRPr="00907B20">
        <w:tab/>
      </w:r>
      <w:r w:rsidR="00907811">
        <w:t xml:space="preserve">[-s] </w:t>
      </w:r>
      <w:r w:rsidR="00907811" w:rsidRPr="00907B20">
        <w:t xml:space="preserve">[-h] </w:t>
      </w:r>
      <w:r w:rsidR="00907811">
        <w:t xml:space="preserve">[-d] </w:t>
      </w:r>
      <w:r w:rsidR="00907811" w:rsidRPr="00907B20">
        <w:t>[</w:t>
      </w:r>
      <w:r w:rsidR="00907811" w:rsidRPr="00A616C8">
        <w:rPr>
          <w:color w:val="FF0000"/>
        </w:rPr>
        <w:t>de</w:t>
      </w:r>
      <w:r w:rsidR="00295F26" w:rsidRPr="00A616C8">
        <w:rPr>
          <w:color w:val="FF0000"/>
        </w:rPr>
        <w:t>coder_</w:t>
      </w:r>
      <w:r w:rsidR="00433F8F">
        <w:rPr>
          <w:color w:val="FF0000"/>
        </w:rPr>
        <w:t>mfc</w:t>
      </w:r>
      <w:r w:rsidR="00907811" w:rsidRPr="00A616C8">
        <w:rPr>
          <w:color w:val="FF0000"/>
        </w:rPr>
        <w:t>.cfg</w:t>
      </w:r>
      <w:r w:rsidR="00907811" w:rsidRPr="00907B20">
        <w:t xml:space="preserve">] </w:t>
      </w:r>
      <w:r w:rsidR="00907811">
        <w:tab/>
      </w:r>
      <w:r w:rsidR="00907811">
        <w:br/>
      </w:r>
      <w:r w:rsidR="00907811">
        <w:tab/>
      </w:r>
      <w:r w:rsidR="00907811">
        <w:tab/>
      </w:r>
      <w:r w:rsidR="00907811">
        <w:tab/>
      </w:r>
      <w:r w:rsidR="00907811" w:rsidRPr="00E8521C">
        <w:t>{[-f curenc1.cfg]...[-f curencN.cfg]}</w:t>
      </w:r>
      <w:r w:rsidR="00907811">
        <w:tab/>
      </w:r>
      <w:r w:rsidR="00907811">
        <w:br/>
      </w:r>
      <w:r w:rsidR="00907811">
        <w:tab/>
      </w:r>
      <w:r w:rsidR="00907811">
        <w:tab/>
      </w:r>
      <w:r w:rsidR="00907811">
        <w:tab/>
        <w:t xml:space="preserve">[-i bitstream.264] </w:t>
      </w:r>
      <w:r w:rsidR="00907811" w:rsidRPr="00907B20">
        <w:t>[-o</w:t>
      </w:r>
      <w:r w:rsidR="00907811">
        <w:t xml:space="preserve"> </w:t>
      </w:r>
      <w:r w:rsidR="00907811" w:rsidRPr="00907B20">
        <w:t>output.yuv]</w:t>
      </w:r>
      <w:r w:rsidR="00907811">
        <w:t xml:space="preserve"> </w:t>
      </w:r>
      <w:r w:rsidR="00907811" w:rsidRPr="00907B20">
        <w:t xml:space="preserve">[-r reference.yuv] </w:t>
      </w:r>
      <w:r w:rsidR="00907811">
        <w:tab/>
      </w:r>
      <w:r w:rsidR="00907811">
        <w:br/>
      </w:r>
      <w:r w:rsidR="00907811">
        <w:tab/>
      </w:r>
      <w:r w:rsidR="00907811">
        <w:tab/>
      </w:r>
      <w:r w:rsidR="00907811">
        <w:tab/>
        <w:t>{[-p DecParam1=DecValue1]...[-p DecParamM=Dec</w:t>
      </w:r>
      <w:r w:rsidR="00907811" w:rsidRPr="00907B20">
        <w:t>ValueM]}</w:t>
      </w:r>
      <w:r w:rsidR="00907811">
        <w:tab/>
        <w:t xml:space="preserve">  </w:t>
      </w:r>
      <w:r w:rsidR="00907811">
        <w:br/>
      </w:r>
      <w:r w:rsidR="00907811">
        <w:tab/>
      </w:r>
      <w:r w:rsidR="00907811">
        <w:tab/>
      </w:r>
      <w:r w:rsidR="00907811">
        <w:tab/>
        <w:t>[-n] Nframes [-mpr] LValue</w:t>
      </w:r>
    </w:p>
    <w:p w14:paraId="1322767B" w14:textId="77777777" w:rsidR="00FF5427" w:rsidRPr="00907B20" w:rsidRDefault="00FF5427" w:rsidP="00FF5427"/>
    <w:p w14:paraId="2C27FAC4" w14:textId="77777777" w:rsidR="00FF5427" w:rsidRPr="00907B20" w:rsidRDefault="00FF5427" w:rsidP="00FF5427">
      <w:r w:rsidRPr="00907B20">
        <w:t>Examples of usage:</w:t>
      </w:r>
    </w:p>
    <w:p w14:paraId="14CBFFE1" w14:textId="77777777" w:rsidR="00873AD6" w:rsidRPr="00907B20" w:rsidRDefault="00FF5427" w:rsidP="00FF5427">
      <w:pPr>
        <w:pStyle w:val="CommandLine"/>
      </w:pPr>
      <w:r w:rsidRPr="00907B20">
        <w:t>ldecod.exe</w:t>
      </w:r>
    </w:p>
    <w:p w14:paraId="712429EF" w14:textId="77777777" w:rsidR="00873AD6" w:rsidRPr="00907B20" w:rsidRDefault="00873AD6" w:rsidP="00FF5427">
      <w:pPr>
        <w:pStyle w:val="CommandLine"/>
      </w:pPr>
      <w:r w:rsidRPr="00907B20">
        <w:t>ldecod.exe -h</w:t>
      </w:r>
      <w:r w:rsidR="00FF5427" w:rsidRPr="00907B20">
        <w:tab/>
      </w:r>
    </w:p>
    <w:p w14:paraId="1369B5CE" w14:textId="3D402E75" w:rsidR="00FF5427" w:rsidRDefault="00873AD6" w:rsidP="00FF5427">
      <w:pPr>
        <w:pStyle w:val="CommandLine"/>
        <w:rPr>
          <w:b/>
          <w:color w:val="FF0000"/>
        </w:rPr>
      </w:pPr>
      <w:r w:rsidRPr="00CE7BB7">
        <w:rPr>
          <w:color w:val="FF0000"/>
        </w:rPr>
        <w:t xml:space="preserve">ldecod.exe </w:t>
      </w:r>
      <w:r w:rsidR="00907811" w:rsidRPr="00CE7BB7">
        <w:rPr>
          <w:color w:val="FF0000"/>
        </w:rPr>
        <w:t xml:space="preserve">–d </w:t>
      </w:r>
      <w:r w:rsidR="00A616C8" w:rsidRPr="00CE7BB7">
        <w:rPr>
          <w:color w:val="FF0000"/>
        </w:rPr>
        <w:t>decoder</w:t>
      </w:r>
      <w:r w:rsidR="00FF5427" w:rsidRPr="00CE7BB7">
        <w:rPr>
          <w:color w:val="FF0000"/>
        </w:rPr>
        <w:t>.cfg</w:t>
      </w:r>
      <w:r w:rsidR="004E320F">
        <w:rPr>
          <w:color w:val="FF0000"/>
        </w:rPr>
        <w:t xml:space="preserve"> </w:t>
      </w:r>
    </w:p>
    <w:p w14:paraId="59705C9A" w14:textId="77777777" w:rsidR="00873AD6" w:rsidRPr="00907B20" w:rsidRDefault="00873AD6" w:rsidP="00FF5427">
      <w:pPr>
        <w:pStyle w:val="CommandLine"/>
      </w:pPr>
      <w:r w:rsidRPr="00907B20">
        <w:t xml:space="preserve">ldecod.exe </w:t>
      </w:r>
      <w:r w:rsidR="00A57DC3">
        <w:t xml:space="preserve">–s </w:t>
      </w:r>
      <w:r w:rsidRPr="00907B20">
        <w:t>–i bitstream.264</w:t>
      </w:r>
    </w:p>
    <w:p w14:paraId="469D65B3" w14:textId="77777777" w:rsidR="00873AD6" w:rsidRPr="00907B20" w:rsidRDefault="00873AD6" w:rsidP="00873AD6">
      <w:pPr>
        <w:pStyle w:val="CommandLine"/>
      </w:pPr>
      <w:r w:rsidRPr="00907B20">
        <w:t>ldecod.exe –i bitstream.264 –o output.yuv –r reference.yuv</w:t>
      </w:r>
    </w:p>
    <w:p w14:paraId="1F535122" w14:textId="689F2793" w:rsidR="00873AD6" w:rsidRDefault="00873AD6" w:rsidP="00FF5427">
      <w:pPr>
        <w:pStyle w:val="CommandLine"/>
      </w:pPr>
      <w:r w:rsidRPr="00907B20">
        <w:t xml:space="preserve">ldecod.exe –i bitstream420.264 </w:t>
      </w:r>
      <w:r w:rsidR="00DC3FB6">
        <w:t>–</w:t>
      </w:r>
      <w:r w:rsidRPr="00907B20">
        <w:t>uv</w:t>
      </w:r>
    </w:p>
    <w:p w14:paraId="5EC57589" w14:textId="3321DC35" w:rsidR="00DC3FB6" w:rsidRDefault="00DC3FB6" w:rsidP="00DC3FB6">
      <w:pPr>
        <w:pStyle w:val="CommandLine"/>
        <w:rPr>
          <w:color w:val="FF0000"/>
        </w:rPr>
      </w:pPr>
      <w:r>
        <w:rPr>
          <w:color w:val="FF0000"/>
        </w:rPr>
        <w:t>MFC example:</w:t>
      </w:r>
    </w:p>
    <w:p w14:paraId="7A032C02" w14:textId="77777777" w:rsidR="00DC3FB6" w:rsidRDefault="00DC3FB6" w:rsidP="00DC3FB6">
      <w:pPr>
        <w:pStyle w:val="CommandLine"/>
        <w:rPr>
          <w:b/>
          <w:color w:val="FF0000"/>
        </w:rPr>
      </w:pPr>
      <w:r>
        <w:rPr>
          <w:color w:val="FF0000"/>
        </w:rPr>
        <w:t xml:space="preserve">Decoding only: </w:t>
      </w:r>
      <w:r w:rsidRPr="00CE7BB7">
        <w:rPr>
          <w:color w:val="FF0000"/>
        </w:rPr>
        <w:t>ldecod.exe –d decoder_</w:t>
      </w:r>
      <w:r>
        <w:rPr>
          <w:color w:val="FF0000"/>
        </w:rPr>
        <w:t>mfc</w:t>
      </w:r>
      <w:r w:rsidRPr="00CE7BB7">
        <w:rPr>
          <w:color w:val="FF0000"/>
        </w:rPr>
        <w:t>.cfg</w:t>
      </w:r>
      <w:r>
        <w:rPr>
          <w:color w:val="FF0000"/>
        </w:rPr>
        <w:t xml:space="preserve"> </w:t>
      </w:r>
      <w:r w:rsidRPr="004E320F">
        <w:rPr>
          <w:b/>
          <w:color w:val="FF0000"/>
        </w:rPr>
        <w:t>-p ExportViews=0</w:t>
      </w:r>
      <w:r>
        <w:rPr>
          <w:b/>
          <w:color w:val="FF0000"/>
        </w:rPr>
        <w:t xml:space="preserve"> </w:t>
      </w:r>
    </w:p>
    <w:p w14:paraId="66BC3EE3" w14:textId="4D879D29" w:rsidR="00DC3FB6" w:rsidRPr="00CE7BB7" w:rsidRDefault="00DC3FB6" w:rsidP="00DC3FB6">
      <w:pPr>
        <w:pStyle w:val="CommandLine"/>
        <w:rPr>
          <w:color w:val="FF0000"/>
        </w:rPr>
      </w:pPr>
      <w:r>
        <w:rPr>
          <w:color w:val="FF0000"/>
        </w:rPr>
        <w:t xml:space="preserve">MFC Complete View Reconstruction: </w:t>
      </w:r>
      <w:r w:rsidRPr="00CE7BB7">
        <w:rPr>
          <w:color w:val="FF0000"/>
        </w:rPr>
        <w:t>ldecod.exe –d decoder_</w:t>
      </w:r>
      <w:r>
        <w:rPr>
          <w:color w:val="FF0000"/>
        </w:rPr>
        <w:t>mfc</w:t>
      </w:r>
      <w:r w:rsidRPr="00CE7BB7">
        <w:rPr>
          <w:color w:val="FF0000"/>
        </w:rPr>
        <w:t>.cfg</w:t>
      </w:r>
      <w:r>
        <w:rPr>
          <w:color w:val="FF0000"/>
        </w:rPr>
        <w:t xml:space="preserve"> </w:t>
      </w:r>
      <w:r w:rsidRPr="004E320F">
        <w:rPr>
          <w:b/>
          <w:color w:val="FF0000"/>
        </w:rPr>
        <w:t>-p ExportViews=</w:t>
      </w:r>
      <w:r>
        <w:rPr>
          <w:b/>
          <w:color w:val="FF0000"/>
        </w:rPr>
        <w:t>1</w:t>
      </w:r>
    </w:p>
    <w:p w14:paraId="5757B6F4" w14:textId="77777777" w:rsidR="00DC3FB6" w:rsidRPr="00907B20" w:rsidRDefault="00DC3FB6" w:rsidP="00FF5427">
      <w:pPr>
        <w:pStyle w:val="CommandLine"/>
      </w:pPr>
    </w:p>
    <w:p w14:paraId="52193E36" w14:textId="77777777" w:rsidR="00BB0F1F" w:rsidRPr="00907B20" w:rsidRDefault="00BB0F1F" w:rsidP="00A930C0">
      <w:pPr>
        <w:pStyle w:val="Heading2"/>
      </w:pPr>
      <w:bookmarkStart w:id="83" w:name="_Toc367739622"/>
      <w:bookmarkEnd w:id="83"/>
      <w:r w:rsidRPr="00907B20">
        <w:tab/>
      </w:r>
      <w:bookmarkStart w:id="84" w:name="_Toc262564472"/>
      <w:bookmarkStart w:id="85" w:name="_Toc369611109"/>
      <w:r w:rsidRPr="00907B20">
        <w:t xml:space="preserve">Decoder </w:t>
      </w:r>
      <w:r w:rsidR="00873AD6" w:rsidRPr="00907B20">
        <w:t xml:space="preserve">Configuration </w:t>
      </w:r>
      <w:r w:rsidRPr="00907B20">
        <w:t>File Format</w:t>
      </w:r>
      <w:bookmarkEnd w:id="84"/>
      <w:bookmarkEnd w:id="85"/>
    </w:p>
    <w:p w14:paraId="67C9F8AA" w14:textId="77777777" w:rsidR="00907811" w:rsidRPr="00907B20" w:rsidRDefault="00511D2B" w:rsidP="00511D2B">
      <w:pPr>
        <w:pStyle w:val="Heading3"/>
      </w:pPr>
      <w:bookmarkStart w:id="86" w:name="_Toc367739626"/>
      <w:bookmarkStart w:id="87" w:name="_Toc369611110"/>
      <w:bookmarkEnd w:id="86"/>
      <w:r w:rsidRPr="00511D2B">
        <w:rPr>
          <w:rFonts w:cs="Times New Roman"/>
          <w:szCs w:val="20"/>
        </w:rPr>
        <w:t>ExportViews</w:t>
      </w:r>
      <w:bookmarkEnd w:id="87"/>
    </w:p>
    <w:p w14:paraId="4A558DB0" w14:textId="77777777" w:rsidR="00900DB5" w:rsidRPr="00907B20" w:rsidRDefault="00900DB5" w:rsidP="00900DB5">
      <w:r w:rsidRPr="00907B20">
        <w:rPr>
          <w:i/>
          <w:iCs/>
        </w:rPr>
        <w:t>Class</w:t>
      </w:r>
      <w:r w:rsidRPr="00907B20">
        <w:t xml:space="preserve">: </w:t>
      </w:r>
      <w:r>
        <w:t>Numeric (Integer)</w:t>
      </w:r>
    </w:p>
    <w:p w14:paraId="41C29EBD" w14:textId="645926FC" w:rsidR="00420A53" w:rsidRPr="00420A53" w:rsidRDefault="00900DB5" w:rsidP="00900DB5">
      <w:r w:rsidRPr="00907B20">
        <w:rPr>
          <w:i/>
          <w:iCs/>
        </w:rPr>
        <w:t>Description</w:t>
      </w:r>
      <w:r w:rsidRPr="00907B20">
        <w:t xml:space="preserve">: </w:t>
      </w:r>
      <w:r w:rsidR="00ED09B7">
        <w:t>Specifies i</w:t>
      </w:r>
      <w:r>
        <w:t xml:space="preserve">f </w:t>
      </w:r>
      <w:r w:rsidR="003037C8">
        <w:t xml:space="preserve">the </w:t>
      </w:r>
      <w:r>
        <w:t xml:space="preserve">left and right views </w:t>
      </w:r>
      <w:r w:rsidR="003037C8">
        <w:t xml:space="preserve">should be </w:t>
      </w:r>
      <w:r>
        <w:t>reconstructed</w:t>
      </w:r>
      <w:r w:rsidR="003037C8">
        <w:t xml:space="preserve"> by applying the </w:t>
      </w:r>
      <w:r w:rsidR="007A522D">
        <w:t>recommended</w:t>
      </w:r>
      <w:r w:rsidR="003037C8">
        <w:t xml:space="preserve"> reconstruction method specified in the MFC specification</w:t>
      </w:r>
      <w:r>
        <w:t>.</w:t>
      </w:r>
      <w:r w:rsidR="00AF3233">
        <w:t xml:space="preserve"> </w:t>
      </w:r>
      <w:r w:rsidR="00C97CDD">
        <w:t>Default value</w:t>
      </w:r>
      <w:r w:rsidR="00AF3233">
        <w:t xml:space="preserve"> is set to </w:t>
      </w:r>
      <w:r w:rsidR="005C33E0">
        <w:t>0</w:t>
      </w:r>
      <w:r w:rsidR="003037C8">
        <w:t xml:space="preserve"> (output base and enhancement layers as is)</w:t>
      </w:r>
      <w:r w:rsidR="00AF3233">
        <w:t>.</w:t>
      </w:r>
      <w:r w:rsidR="00B0101D">
        <w:t xml:space="preserve"> To be more specific</w:t>
      </w:r>
      <w:r w:rsidR="00E9747E">
        <w:t>, t</w:t>
      </w:r>
      <w:r w:rsidR="00420A53" w:rsidRPr="00420A53">
        <w:rPr>
          <w:lang w:val="en-GB"/>
        </w:rPr>
        <w:t>o perform only decoding of both the base and enhancement layer video sequences, without reconstruction, ExportViews in decoder_mfc.cfg should be set to 0. To perform a full reconstruction of both left and right views, ExportViews in decoder_mfc.cfg should be set to 1.</w:t>
      </w:r>
    </w:p>
    <w:p w14:paraId="06A33142" w14:textId="77777777" w:rsidR="00C97CDD" w:rsidRPr="00907B20" w:rsidRDefault="00C97CDD" w:rsidP="00C97CDD">
      <w:pPr>
        <w:pStyle w:val="Heading3"/>
      </w:pPr>
      <w:bookmarkStart w:id="88" w:name="_Toc369611111"/>
      <w:r>
        <w:rPr>
          <w:rFonts w:cs="Times New Roman"/>
          <w:szCs w:val="20"/>
        </w:rPr>
        <w:t>DeMuxMode</w:t>
      </w:r>
      <w:bookmarkEnd w:id="88"/>
    </w:p>
    <w:p w14:paraId="3DA569D9" w14:textId="77777777" w:rsidR="00C97CDD" w:rsidRPr="00907B20" w:rsidRDefault="00C97CDD" w:rsidP="00C97CDD">
      <w:r w:rsidRPr="00907B20">
        <w:rPr>
          <w:i/>
          <w:iCs/>
        </w:rPr>
        <w:t>Class</w:t>
      </w:r>
      <w:r w:rsidRPr="00907B20">
        <w:t xml:space="preserve">: </w:t>
      </w:r>
      <w:r>
        <w:t>Numeric (Integer)</w:t>
      </w:r>
    </w:p>
    <w:p w14:paraId="0DDA7E81" w14:textId="0648E8DD" w:rsidR="00C97CDD" w:rsidRPr="00907B20" w:rsidRDefault="00C97CDD" w:rsidP="00C97CDD">
      <w:r w:rsidRPr="00907B20">
        <w:rPr>
          <w:i/>
          <w:iCs/>
        </w:rPr>
        <w:lastRenderedPageBreak/>
        <w:t>Description</w:t>
      </w:r>
      <w:r w:rsidRPr="00907B20">
        <w:t xml:space="preserve">: </w:t>
      </w:r>
      <w:r w:rsidR="00ED09B7">
        <w:t xml:space="preserve">Specifies </w:t>
      </w:r>
      <w:r w:rsidR="00E84789">
        <w:t xml:space="preserve">whether </w:t>
      </w:r>
      <w:r>
        <w:t xml:space="preserve">the </w:t>
      </w:r>
      <w:r w:rsidR="00E84789">
        <w:t xml:space="preserve">material are reconstructed at </w:t>
      </w:r>
      <w:r>
        <w:t xml:space="preserve">full </w:t>
      </w:r>
      <w:r w:rsidR="00E84789">
        <w:t xml:space="preserve">resolution </w:t>
      </w:r>
      <w:r>
        <w:t xml:space="preserve">from </w:t>
      </w:r>
      <w:r w:rsidR="00E84789">
        <w:t xml:space="preserve">only the </w:t>
      </w:r>
      <w:r>
        <w:t>FC base layer</w:t>
      </w:r>
      <w:r w:rsidR="00E84789">
        <w:t>, using a predefined interpolation process,</w:t>
      </w:r>
      <w:r>
        <w:t xml:space="preserve"> or </w:t>
      </w:r>
      <w:r w:rsidR="00E84789">
        <w:t xml:space="preserve">using the complete </w:t>
      </w:r>
      <w:r w:rsidR="00173009">
        <w:t>MFC</w:t>
      </w:r>
      <w:r w:rsidR="00E84789">
        <w:t xml:space="preserve"> process</w:t>
      </w:r>
      <w:r>
        <w:t>. Def</w:t>
      </w:r>
      <w:r w:rsidR="00DA5811">
        <w:t>aul</w:t>
      </w:r>
      <w:r>
        <w:t>t value is set to 1.</w:t>
      </w:r>
      <w:r w:rsidR="000D5616">
        <w:t xml:space="preserve"> It only takes effect when </w:t>
      </w:r>
      <w:r w:rsidR="000D5616" w:rsidRPr="000D5616">
        <w:t>ExportViews</w:t>
      </w:r>
      <w:r w:rsidR="000D5616">
        <w:t xml:space="preserve"> is set to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334"/>
        <w:gridCol w:w="7666"/>
      </w:tblGrid>
      <w:tr w:rsidR="00907811" w:rsidRPr="00907B20" w14:paraId="69F56076" w14:textId="77777777" w:rsidTr="00FB620E">
        <w:trPr>
          <w:jc w:val="center"/>
        </w:trPr>
        <w:tc>
          <w:tcPr>
            <w:tcW w:w="9000" w:type="dxa"/>
            <w:gridSpan w:val="2"/>
            <w:vAlign w:val="center"/>
          </w:tcPr>
          <w:p w14:paraId="1233D815" w14:textId="77777777" w:rsidR="00907811" w:rsidRPr="00A620CE" w:rsidRDefault="00907811" w:rsidP="00FB620E">
            <w:pPr>
              <w:rPr>
                <w:b/>
                <w:bCs/>
                <w:i/>
                <w:iCs/>
              </w:rPr>
            </w:pPr>
            <w:r w:rsidRPr="00A620CE">
              <w:rPr>
                <w:b/>
                <w:bCs/>
                <w:i/>
                <w:iCs/>
              </w:rPr>
              <w:t>Options:</w:t>
            </w:r>
          </w:p>
        </w:tc>
      </w:tr>
      <w:tr w:rsidR="00907811" w:rsidRPr="00907B20" w14:paraId="50B222B2" w14:textId="77777777" w:rsidTr="00FB620E">
        <w:trPr>
          <w:jc w:val="center"/>
        </w:trPr>
        <w:tc>
          <w:tcPr>
            <w:tcW w:w="1334" w:type="dxa"/>
            <w:vAlign w:val="center"/>
          </w:tcPr>
          <w:p w14:paraId="05828FF9" w14:textId="77777777" w:rsidR="00907811" w:rsidRPr="00A620CE" w:rsidRDefault="00907811" w:rsidP="00FB620E">
            <w:pPr>
              <w:rPr>
                <w:i/>
                <w:iCs/>
              </w:rPr>
            </w:pPr>
            <w:r>
              <w:rPr>
                <w:i/>
                <w:iCs/>
              </w:rPr>
              <w:t>0</w:t>
            </w:r>
          </w:p>
        </w:tc>
        <w:tc>
          <w:tcPr>
            <w:tcW w:w="7666" w:type="dxa"/>
            <w:vAlign w:val="center"/>
          </w:tcPr>
          <w:p w14:paraId="7CD9F5A8" w14:textId="77777777" w:rsidR="00907811" w:rsidRPr="00907B20" w:rsidRDefault="00660BCA" w:rsidP="00FB620E">
            <w:r>
              <w:t>FC base layer</w:t>
            </w:r>
          </w:p>
        </w:tc>
      </w:tr>
      <w:tr w:rsidR="00907811" w:rsidRPr="00907B20" w14:paraId="7B992D6F" w14:textId="77777777" w:rsidTr="00FB620E">
        <w:trPr>
          <w:jc w:val="center"/>
        </w:trPr>
        <w:tc>
          <w:tcPr>
            <w:tcW w:w="1334" w:type="dxa"/>
            <w:vAlign w:val="center"/>
          </w:tcPr>
          <w:p w14:paraId="5CE9D975" w14:textId="77777777" w:rsidR="00907811" w:rsidRPr="00A620CE" w:rsidRDefault="00907811" w:rsidP="00FB620E">
            <w:pPr>
              <w:rPr>
                <w:i/>
                <w:iCs/>
              </w:rPr>
            </w:pPr>
            <w:r>
              <w:rPr>
                <w:i/>
                <w:iCs/>
              </w:rPr>
              <w:t>1</w:t>
            </w:r>
          </w:p>
        </w:tc>
        <w:tc>
          <w:tcPr>
            <w:tcW w:w="7666" w:type="dxa"/>
            <w:vAlign w:val="center"/>
          </w:tcPr>
          <w:p w14:paraId="124852B2" w14:textId="77777777" w:rsidR="00907811" w:rsidRPr="00907B20" w:rsidRDefault="00173009" w:rsidP="00FB620E">
            <w:r>
              <w:t>MFC</w:t>
            </w:r>
          </w:p>
        </w:tc>
      </w:tr>
    </w:tbl>
    <w:p w14:paraId="3E70F30F" w14:textId="77777777" w:rsidR="00907811" w:rsidRDefault="00907811" w:rsidP="00907811">
      <w:pPr>
        <w:overflowPunct/>
        <w:jc w:val="left"/>
        <w:textAlignment w:val="auto"/>
        <w:rPr>
          <w:ins w:id="89" w:author="Ganapathy, Hariharan" w:date="2013-10-15T14:33:00Z"/>
          <w:rFonts w:ascii="Courier New" w:eastAsia="MS Mincho" w:hAnsi="Courier New" w:cs="Courier New"/>
          <w:sz w:val="20"/>
          <w:szCs w:val="20"/>
          <w:lang w:eastAsia="ja-JP"/>
        </w:rPr>
      </w:pPr>
    </w:p>
    <w:p w14:paraId="0A12BD78" w14:textId="77777777" w:rsidR="00407B14" w:rsidRPr="00B13256" w:rsidRDefault="00407B14" w:rsidP="00407B14">
      <w:pPr>
        <w:pStyle w:val="Heading3"/>
        <w:rPr>
          <w:ins w:id="90" w:author="Ganapathy, Hariharan" w:date="2013-10-15T14:33:00Z"/>
        </w:rPr>
      </w:pPr>
      <w:bookmarkStart w:id="91" w:name="_Toc369611112"/>
      <w:ins w:id="92" w:author="Ganapathy, Hariharan" w:date="2013-10-15T14:33:00Z">
        <w:r w:rsidRPr="00B13256">
          <w:t>EnableDbgYUVFiles</w:t>
        </w:r>
        <w:bookmarkEnd w:id="91"/>
      </w:ins>
    </w:p>
    <w:p w14:paraId="0BFB4E2F" w14:textId="77777777" w:rsidR="00407B14" w:rsidRPr="00907B20" w:rsidRDefault="00407B14" w:rsidP="00407B14">
      <w:pPr>
        <w:rPr>
          <w:ins w:id="93" w:author="Ganapathy, Hariharan" w:date="2013-10-15T14:33:00Z"/>
        </w:rPr>
      </w:pPr>
      <w:ins w:id="94" w:author="Ganapathy, Hariharan" w:date="2013-10-15T14:33:00Z">
        <w:r w:rsidRPr="00907B20">
          <w:rPr>
            <w:i/>
            <w:iCs/>
          </w:rPr>
          <w:t>Class</w:t>
        </w:r>
        <w:r w:rsidRPr="00907B20">
          <w:t xml:space="preserve">: </w:t>
        </w:r>
        <w:r>
          <w:t>Numeric (Integer)</w:t>
        </w:r>
      </w:ins>
    </w:p>
    <w:p w14:paraId="42F30D48" w14:textId="68D49343" w:rsidR="00407B14" w:rsidRDefault="00407B14" w:rsidP="00407B14">
      <w:pPr>
        <w:rPr>
          <w:ins w:id="95" w:author="Ganapathy, Hariharan" w:date="2013-10-15T14:33:00Z"/>
        </w:rPr>
      </w:pPr>
      <w:ins w:id="96" w:author="Ganapathy, Hariharan" w:date="2013-10-15T14:33:00Z">
        <w:r w:rsidRPr="00907B20">
          <w:rPr>
            <w:i/>
            <w:iCs/>
          </w:rPr>
          <w:t>Description</w:t>
        </w:r>
        <w:r w:rsidRPr="00907B20">
          <w:t xml:space="preserve">: </w:t>
        </w:r>
        <w:r>
          <w:t>Specifies if the generation of d</w:t>
        </w:r>
        <w:r w:rsidRPr="00816BF3">
          <w:t xml:space="preserve">ebug YUV </w:t>
        </w:r>
        <w:r>
          <w:t>f</w:t>
        </w:r>
        <w:r w:rsidRPr="00816BF3">
          <w:t>iles</w:t>
        </w:r>
        <w:r>
          <w:t xml:space="preserve"> should be enabled. Default value is 0. The debug YUV files contain the base layer frame compatible reconstructed yuv, the rpu processed base layer frame compatible reconstructed yuv.The reconstructed yuv files were padded as to have horizontal and vertical resolutions as multiple of 16.</w:t>
        </w:r>
      </w:ins>
    </w:p>
    <w:p w14:paraId="79D561B8" w14:textId="77777777" w:rsidR="00407B14" w:rsidRDefault="00407B14" w:rsidP="00907811">
      <w:pPr>
        <w:overflowPunct/>
        <w:jc w:val="left"/>
        <w:textAlignment w:val="auto"/>
        <w:rPr>
          <w:rFonts w:ascii="Courier New" w:eastAsia="MS Mincho" w:hAnsi="Courier New" w:cs="Courier New"/>
          <w:sz w:val="20"/>
          <w:szCs w:val="20"/>
          <w:lang w:eastAsia="ja-JP"/>
        </w:rPr>
      </w:pPr>
    </w:p>
    <w:p w14:paraId="0E296A7B" w14:textId="77777777" w:rsidR="00FF5427" w:rsidRPr="00907B20" w:rsidRDefault="00FF5427" w:rsidP="00FF5427">
      <w:pPr>
        <w:pStyle w:val="Heading2"/>
      </w:pPr>
      <w:bookmarkStart w:id="97" w:name="_Toc101237702"/>
      <w:bookmarkEnd w:id="97"/>
      <w:r w:rsidRPr="00907B20">
        <w:tab/>
      </w:r>
      <w:bookmarkStart w:id="98" w:name="_Toc262564488"/>
      <w:bookmarkStart w:id="99" w:name="_Toc369611113"/>
      <w:r w:rsidRPr="00907B20">
        <w:t>Decoder Output</w:t>
      </w:r>
      <w:bookmarkEnd w:id="98"/>
      <w:bookmarkEnd w:id="99"/>
    </w:p>
    <w:p w14:paraId="65E6B6F7" w14:textId="1E5F091E" w:rsidR="00FF5427" w:rsidRPr="00907B20" w:rsidRDefault="00FF5427" w:rsidP="00FF5427">
      <w:r w:rsidRPr="00907B20">
        <w:t xml:space="preserve">When running the decoder, the decoder will display on screen </w:t>
      </w:r>
      <w:r w:rsidR="00E84789">
        <w:t xml:space="preserve">a variety of </w:t>
      </w:r>
      <w:r w:rsidRPr="00907B20">
        <w:t xml:space="preserve">statistics for every frame </w:t>
      </w:r>
      <w:r w:rsidR="00E84789">
        <w:t>that is de</w:t>
      </w:r>
      <w:r w:rsidRPr="00907B20">
        <w:t>coded. The output information generated may look as follows:</w:t>
      </w:r>
    </w:p>
    <w:p w14:paraId="5F060A1B" w14:textId="77777777" w:rsidR="00FF5427" w:rsidRPr="00907B20" w:rsidRDefault="00FF5427" w:rsidP="00FF5427"/>
    <w:p w14:paraId="05BE88A0" w14:textId="77777777" w:rsidR="00311492" w:rsidRDefault="00311492" w:rsidP="00311492">
      <w:pPr>
        <w:pStyle w:val="Reports"/>
      </w:pPr>
      <w:r>
        <w:t>Setting Default Parameters...</w:t>
      </w:r>
    </w:p>
    <w:p w14:paraId="798C1B4B" w14:textId="77777777" w:rsidR="00311492" w:rsidRDefault="00311492" w:rsidP="00311492">
      <w:pPr>
        <w:pStyle w:val="Reports"/>
      </w:pPr>
      <w:r>
        <w:t>Parsing Configfile decoder_</w:t>
      </w:r>
      <w:r w:rsidR="00E7353A">
        <w:t>mfc</w:t>
      </w:r>
      <w:r>
        <w:t>.cfg</w:t>
      </w:r>
    </w:p>
    <w:p w14:paraId="0EFFFCCB" w14:textId="77777777" w:rsidR="00311492" w:rsidRDefault="00311492" w:rsidP="00311492">
      <w:pPr>
        <w:pStyle w:val="Reports"/>
      </w:pPr>
      <w:r>
        <w:t>..................</w:t>
      </w:r>
    </w:p>
    <w:p w14:paraId="0D91A4A2" w14:textId="77777777" w:rsidR="00311492" w:rsidRDefault="00311492" w:rsidP="00311492">
      <w:pPr>
        <w:pStyle w:val="Reports"/>
      </w:pPr>
    </w:p>
    <w:p w14:paraId="276586C3" w14:textId="77777777" w:rsidR="00311492" w:rsidRDefault="00311492" w:rsidP="00311492">
      <w:pPr>
        <w:pStyle w:val="Reports"/>
      </w:pPr>
      <w:r>
        <w:t>----------------------------- JM 18.2 (FRExt) -----------------------------</w:t>
      </w:r>
    </w:p>
    <w:p w14:paraId="7CEFAB3F" w14:textId="77777777" w:rsidR="00311492" w:rsidRDefault="00311492" w:rsidP="00311492">
      <w:pPr>
        <w:pStyle w:val="Reports"/>
      </w:pPr>
      <w:r>
        <w:t>--------------------------------------------------------------------------</w:t>
      </w:r>
    </w:p>
    <w:p w14:paraId="118989E0" w14:textId="77777777" w:rsidR="00311492" w:rsidRDefault="00311492" w:rsidP="00311492">
      <w:pPr>
        <w:pStyle w:val="Reports"/>
      </w:pPr>
      <w:r>
        <w:t xml:space="preserve"> Input H.264 bitstream                  : test.264</w:t>
      </w:r>
    </w:p>
    <w:p w14:paraId="647AFEC2" w14:textId="77777777" w:rsidR="00311492" w:rsidRDefault="00311492" w:rsidP="00311492">
      <w:pPr>
        <w:pStyle w:val="Reports"/>
      </w:pPr>
      <w:r>
        <w:t xml:space="preserve"> Output decoded YUV                     : test_dec.yuv</w:t>
      </w:r>
    </w:p>
    <w:p w14:paraId="5D8C5502" w14:textId="77777777" w:rsidR="00311492" w:rsidRDefault="00311492" w:rsidP="00311492">
      <w:pPr>
        <w:pStyle w:val="Reports"/>
      </w:pPr>
      <w:r>
        <w:t xml:space="preserve"> Input reference file                   : test_rec.yuv</w:t>
      </w:r>
    </w:p>
    <w:p w14:paraId="6BA60338" w14:textId="77777777" w:rsidR="00311492" w:rsidRDefault="00311492" w:rsidP="00311492">
      <w:pPr>
        <w:pStyle w:val="Reports"/>
      </w:pPr>
      <w:r>
        <w:t>--------------------------------------------------------------------------</w:t>
      </w:r>
    </w:p>
    <w:p w14:paraId="5AD65ED9" w14:textId="77777777" w:rsidR="00311492" w:rsidRDefault="00311492" w:rsidP="00311492">
      <w:pPr>
        <w:pStyle w:val="Reports"/>
      </w:pPr>
      <w:r>
        <w:t>Image Format : 1920x1080 (1920x1088)</w:t>
      </w:r>
    </w:p>
    <w:p w14:paraId="6D018D10" w14:textId="77777777" w:rsidR="00311492" w:rsidRDefault="00311492" w:rsidP="00311492">
      <w:pPr>
        <w:pStyle w:val="Reports"/>
      </w:pPr>
      <w:r>
        <w:t>Color Format : 4:2:0 (8:8:8)</w:t>
      </w:r>
    </w:p>
    <w:p w14:paraId="6F8D7DAB" w14:textId="77777777" w:rsidR="00311492" w:rsidRDefault="00311492" w:rsidP="00311492">
      <w:pPr>
        <w:pStyle w:val="Reports"/>
      </w:pPr>
      <w:r>
        <w:t>--------------------------------------------------------------------------</w:t>
      </w:r>
    </w:p>
    <w:p w14:paraId="0208097D" w14:textId="77777777" w:rsidR="00311492" w:rsidRDefault="00311492" w:rsidP="00311492">
      <w:pPr>
        <w:pStyle w:val="Reports"/>
      </w:pPr>
      <w:r>
        <w:t>--------------------------------------------------------------------------</w:t>
      </w:r>
    </w:p>
    <w:p w14:paraId="0960C01A" w14:textId="4E08CA09" w:rsidR="00311492" w:rsidRDefault="00311492" w:rsidP="00311492">
      <w:pPr>
        <w:pStyle w:val="Reports"/>
      </w:pPr>
      <w:r>
        <w:t xml:space="preserve">  Frame          POC  Pic#   QP       Y:U:V Time(ms)</w:t>
      </w:r>
    </w:p>
    <w:p w14:paraId="5FB6680F" w14:textId="77777777" w:rsidR="00311492" w:rsidRDefault="00311492" w:rsidP="00311492">
      <w:pPr>
        <w:pStyle w:val="Reports"/>
      </w:pPr>
      <w:r>
        <w:t>--------------------------------------------------------------------------</w:t>
      </w:r>
    </w:p>
    <w:p w14:paraId="16BC445F" w14:textId="51345B15" w:rsidR="00311492" w:rsidRDefault="00311492" w:rsidP="000B26C0">
      <w:pPr>
        <w:pStyle w:val="Reports"/>
      </w:pPr>
      <w:r>
        <w:t xml:space="preserve">00000(IDR)        0     0    19     4:2:0     183 </w:t>
      </w:r>
    </w:p>
    <w:p w14:paraId="0B29C82B" w14:textId="310C251B" w:rsidR="00311492" w:rsidRDefault="00311492" w:rsidP="004754B9">
      <w:pPr>
        <w:pStyle w:val="Reports"/>
      </w:pPr>
      <w:r>
        <w:t xml:space="preserve">00000( B )        0     0    20  </w:t>
      </w:r>
      <w:r w:rsidR="004754B9">
        <w:t xml:space="preserve">   </w:t>
      </w:r>
      <w:r>
        <w:t xml:space="preserve">4:2:0     103 </w:t>
      </w:r>
    </w:p>
    <w:p w14:paraId="1B8EDA0D" w14:textId="39F847F6" w:rsidR="00311492" w:rsidRDefault="00311492" w:rsidP="004754B9">
      <w:pPr>
        <w:pStyle w:val="Reports"/>
      </w:pPr>
      <w:r>
        <w:t xml:space="preserve">00001( B )        2     1    19   </w:t>
      </w:r>
      <w:r w:rsidR="004754B9">
        <w:t xml:space="preserve">  </w:t>
      </w:r>
      <w:r>
        <w:t xml:space="preserve">4:2:0     116 </w:t>
      </w:r>
    </w:p>
    <w:p w14:paraId="5F284B8A" w14:textId="04ED8954" w:rsidR="00311492" w:rsidRDefault="00311492" w:rsidP="004754B9">
      <w:pPr>
        <w:pStyle w:val="Reports"/>
      </w:pPr>
      <w:r>
        <w:t xml:space="preserve">00001( B )        2     1    20  </w:t>
      </w:r>
      <w:r w:rsidR="004754B9">
        <w:t xml:space="preserve">   </w:t>
      </w:r>
      <w:r>
        <w:t xml:space="preserve">4:2:0      85 </w:t>
      </w:r>
    </w:p>
    <w:p w14:paraId="6580BE9E" w14:textId="7B59D97B" w:rsidR="00311492" w:rsidRDefault="00311492" w:rsidP="00311492">
      <w:pPr>
        <w:pStyle w:val="Reports"/>
      </w:pPr>
      <w:r>
        <w:t>Total decoding time : 0.488 sec (8.197 fps)[4 frm/488 ms]</w:t>
      </w:r>
    </w:p>
    <w:p w14:paraId="171DADFC" w14:textId="77777777" w:rsidR="00311492" w:rsidRDefault="00311492" w:rsidP="00311492">
      <w:pPr>
        <w:pStyle w:val="Reports"/>
      </w:pPr>
      <w:r>
        <w:t>--------------------------------------------------------------------------</w:t>
      </w:r>
    </w:p>
    <w:p w14:paraId="36F36BA4" w14:textId="30CFDADD" w:rsidR="00311492" w:rsidRDefault="00311492" w:rsidP="00311492">
      <w:pPr>
        <w:pStyle w:val="Reports"/>
      </w:pPr>
      <w:r>
        <w:t>Exit JM 18 (FRExt) decoder, ver 18.</w:t>
      </w:r>
      <w:r w:rsidR="001A605E">
        <w:t>3</w:t>
      </w:r>
    </w:p>
    <w:p w14:paraId="3375515D" w14:textId="77777777" w:rsidR="00311492" w:rsidRDefault="00311492" w:rsidP="00311492">
      <w:pPr>
        <w:pStyle w:val="Reports"/>
      </w:pPr>
      <w:r>
        <w:t xml:space="preserve"> Output status file                     : log.dec</w:t>
      </w:r>
    </w:p>
    <w:p w14:paraId="552E4568" w14:textId="77777777" w:rsidR="00FF5427" w:rsidRPr="001F2E41" w:rsidRDefault="00311492" w:rsidP="00311492">
      <w:pPr>
        <w:pStyle w:val="Reports"/>
        <w:rPr>
          <w:lang w:val="de-DE"/>
        </w:rPr>
      </w:pPr>
      <w:r>
        <w:t>4 frames are decoded.</w:t>
      </w:r>
    </w:p>
    <w:p w14:paraId="6B2987E3" w14:textId="3EED7820" w:rsidR="007C0A2B" w:rsidRDefault="007C0A2B" w:rsidP="0018729A">
      <w:pPr>
        <w:rPr>
          <w:i/>
          <w:iCs/>
        </w:rPr>
      </w:pPr>
    </w:p>
    <w:p w14:paraId="37262E41" w14:textId="4514A0A0" w:rsidR="007C0A2B" w:rsidRDefault="007C0A2B" w:rsidP="007C0A2B">
      <w:pPr>
        <w:ind w:firstLine="432"/>
      </w:pPr>
      <w:r>
        <w:t xml:space="preserve">Note: </w:t>
      </w:r>
      <w:r w:rsidR="00FA156D">
        <w:t xml:space="preserve">The decoder does not support the computation of PSNR. </w:t>
      </w:r>
      <w:r w:rsidR="00140835">
        <w:t>The external tools can be used to compute the PSNR after the decoding or the reconstruction of the left and right view.</w:t>
      </w:r>
    </w:p>
    <w:p w14:paraId="1B2EB281" w14:textId="6982CDC3" w:rsidR="007C0A2B" w:rsidRDefault="007C0A2B" w:rsidP="007C0A2B"/>
    <w:p w14:paraId="5A1C95F1" w14:textId="77777777" w:rsidR="00DB1EF5" w:rsidRPr="00DB1EF5" w:rsidRDefault="00DB1EF5">
      <w:pPr>
        <w:rPr>
          <w:rPrChange w:id="100" w:author="Yin, Peng" w:date="2013-09-24T10:26:00Z">
            <w:rPr>
              <w:i/>
              <w:iCs/>
            </w:rPr>
          </w:rPrChange>
        </w:rPr>
        <w:sectPr w:rsidR="00DB1EF5" w:rsidRPr="00DB1EF5" w:rsidSect="008647CA">
          <w:footerReference w:type="default" r:id="rId30"/>
          <w:pgSz w:w="12240" w:h="15840" w:code="1"/>
          <w:pgMar w:top="1440" w:right="1440" w:bottom="1440" w:left="1440" w:header="720" w:footer="720" w:gutter="0"/>
          <w:pgNumType w:start="1" w:chapStyle="1"/>
          <w:cols w:space="720"/>
        </w:sectPr>
      </w:pPr>
    </w:p>
    <w:p w14:paraId="334EF8E4" w14:textId="77777777" w:rsidR="007D09D2" w:rsidRPr="00907B20" w:rsidRDefault="00173009" w:rsidP="00A930C0">
      <w:pPr>
        <w:pStyle w:val="Heading1"/>
      </w:pPr>
      <w:bookmarkStart w:id="101" w:name="_Ref262406864"/>
      <w:bookmarkStart w:id="102" w:name="_Toc262564489"/>
      <w:bookmarkStart w:id="103" w:name="_Toc369611114"/>
      <w:r>
        <w:lastRenderedPageBreak/>
        <w:t>MFC</w:t>
      </w:r>
      <w:r w:rsidR="00804229">
        <w:t xml:space="preserve"> </w:t>
      </w:r>
      <w:r w:rsidR="007D09D2" w:rsidRPr="00907B20">
        <w:t>Hard</w:t>
      </w:r>
      <w:r w:rsidR="003F2472" w:rsidRPr="00907B20">
        <w:t>c</w:t>
      </w:r>
      <w:r w:rsidR="007D09D2" w:rsidRPr="00907B20">
        <w:t>oded D</w:t>
      </w:r>
      <w:r w:rsidR="003F2472" w:rsidRPr="00907B20">
        <w:t>e</w:t>
      </w:r>
      <w:r w:rsidR="007D09D2" w:rsidRPr="00907B20">
        <w:t>coder Parameters</w:t>
      </w:r>
      <w:bookmarkEnd w:id="101"/>
      <w:bookmarkEnd w:id="102"/>
      <w:bookmarkEnd w:id="103"/>
    </w:p>
    <w:p w14:paraId="77AF0C2E" w14:textId="77777777" w:rsidR="007D09D2" w:rsidRPr="00907B20" w:rsidRDefault="007D09D2" w:rsidP="007D09D2">
      <w:pPr>
        <w:sectPr w:rsidR="007D09D2" w:rsidRPr="00907B20" w:rsidSect="008647CA">
          <w:headerReference w:type="default" r:id="rId31"/>
          <w:footerReference w:type="default" r:id="rId32"/>
          <w:pgSz w:w="12240" w:h="15840" w:code="1"/>
          <w:pgMar w:top="1440" w:right="1440" w:bottom="1440" w:left="1440" w:header="720" w:footer="720" w:gutter="0"/>
          <w:pgNumType w:start="1" w:chapStyle="1"/>
          <w:cols w:space="720"/>
        </w:sectPr>
      </w:pPr>
    </w:p>
    <w:p w14:paraId="11733A3F" w14:textId="77777777" w:rsidR="007D09D2" w:rsidRPr="00907B20" w:rsidRDefault="005C33E0" w:rsidP="00A930C0">
      <w:pPr>
        <w:pStyle w:val="InsectionHeading"/>
        <w:outlineLvl w:val="0"/>
      </w:pPr>
      <w:bookmarkStart w:id="104" w:name="_Toc369611115"/>
      <w:r>
        <w:lastRenderedPageBreak/>
        <w:t>7</w:t>
      </w:r>
      <w:r w:rsidR="007D09D2" w:rsidRPr="00907B20">
        <w:t>.</w:t>
      </w:r>
      <w:r w:rsidR="007D09D2" w:rsidRPr="00907B20">
        <w:rPr>
          <w:b w:val="0"/>
          <w:bCs w:val="0"/>
        </w:rPr>
        <w:t xml:space="preserve"> </w:t>
      </w:r>
      <w:r w:rsidR="007D09D2" w:rsidRPr="00907B20">
        <w:fldChar w:fldCharType="begin" w:fldLock="1"/>
      </w:r>
      <w:r w:rsidR="007D09D2" w:rsidRPr="00907B20">
        <w:instrText xml:space="preserve"> STYLEREF 1 </w:instrText>
      </w:r>
      <w:r w:rsidR="007D09D2" w:rsidRPr="00907B20">
        <w:fldChar w:fldCharType="separate"/>
      </w:r>
      <w:r w:rsidR="00173009">
        <w:t>MFC</w:t>
      </w:r>
      <w:r w:rsidR="00804229">
        <w:t xml:space="preserve"> H</w:t>
      </w:r>
      <w:r w:rsidR="008B561B">
        <w:t>ardcoded Decoder Parameters</w:t>
      </w:r>
      <w:bookmarkEnd w:id="104"/>
      <w:r w:rsidR="007D09D2" w:rsidRPr="00907B20">
        <w:fldChar w:fldCharType="end"/>
      </w:r>
    </w:p>
    <w:p w14:paraId="0C8E4E58" w14:textId="58DD34F4" w:rsidR="007D09D2" w:rsidRPr="00907B20" w:rsidRDefault="00844FC2" w:rsidP="007D09D2">
      <w:r w:rsidRPr="00844FC2">
        <w:t xml:space="preserve">For </w:t>
      </w:r>
      <w:r w:rsidR="00173009">
        <w:t>MFC</w:t>
      </w:r>
      <w:r>
        <w:t xml:space="preserve">, </w:t>
      </w:r>
      <w:r w:rsidR="00F22EF2">
        <w:t xml:space="preserve">several </w:t>
      </w:r>
      <w:r>
        <w:t xml:space="preserve">additional </w:t>
      </w:r>
      <w:r w:rsidR="00F22EF2">
        <w:t xml:space="preserve">preprocessor directives, i.e. macro definitions, have been </w:t>
      </w:r>
      <w:r>
        <w:t>added</w:t>
      </w:r>
      <w:r w:rsidR="00F22EF2">
        <w:t xml:space="preserve"> that can control the behavior of the software</w:t>
      </w:r>
      <w:r w:rsidR="007D09D2" w:rsidRPr="00907B20">
        <w:t>.</w:t>
      </w:r>
    </w:p>
    <w:p w14:paraId="4A603613" w14:textId="77777777" w:rsidR="007D09D2" w:rsidRPr="00907B20" w:rsidRDefault="007D09D2" w:rsidP="00D206C7">
      <w:pPr>
        <w:pStyle w:val="Heading2"/>
        <w:numPr>
          <w:ilvl w:val="1"/>
          <w:numId w:val="15"/>
        </w:numPr>
      </w:pPr>
      <w:r w:rsidRPr="00907B20">
        <w:tab/>
      </w:r>
      <w:bookmarkStart w:id="105" w:name="_Toc262564490"/>
      <w:bookmarkStart w:id="106" w:name="_Toc369611116"/>
      <w:r w:rsidRPr="00907B20">
        <w:t>defines.h</w:t>
      </w:r>
      <w:bookmarkEnd w:id="105"/>
      <w:bookmarkEnd w:id="106"/>
    </w:p>
    <w:tbl>
      <w:tblPr>
        <w:tblW w:w="5118" w:type="pct"/>
        <w:tblLook w:val="01E0" w:firstRow="1" w:lastRow="1" w:firstColumn="1" w:lastColumn="1" w:noHBand="0" w:noVBand="0"/>
      </w:tblPr>
      <w:tblGrid>
        <w:gridCol w:w="3627"/>
        <w:gridCol w:w="278"/>
        <w:gridCol w:w="5897"/>
      </w:tblGrid>
      <w:tr w:rsidR="00907811" w:rsidRPr="00A620CE" w14:paraId="7CFA373C" w14:textId="77777777" w:rsidTr="00DE6439">
        <w:tc>
          <w:tcPr>
            <w:tcW w:w="1850" w:type="pct"/>
            <w:shd w:val="clear" w:color="auto" w:fill="auto"/>
          </w:tcPr>
          <w:p w14:paraId="680741E7" w14:textId="77777777" w:rsidR="00907811" w:rsidRPr="00A620CE" w:rsidRDefault="00772E3E">
            <w:pPr>
              <w:rPr>
                <w:bCs/>
                <w:i/>
              </w:rPr>
            </w:pPr>
            <w:r w:rsidRPr="00772E3E">
              <w:rPr>
                <w:bCs/>
                <w:i/>
              </w:rPr>
              <w:t>MFC_DEC_3D_FCFR</w:t>
            </w:r>
          </w:p>
        </w:tc>
        <w:tc>
          <w:tcPr>
            <w:tcW w:w="142" w:type="pct"/>
            <w:shd w:val="clear" w:color="auto" w:fill="auto"/>
          </w:tcPr>
          <w:p w14:paraId="7978344C" w14:textId="77777777" w:rsidR="00907811" w:rsidRPr="00A620CE" w:rsidRDefault="00907811" w:rsidP="00FB620E">
            <w:pPr>
              <w:rPr>
                <w:bCs/>
              </w:rPr>
            </w:pPr>
            <w:r w:rsidRPr="00A620CE">
              <w:rPr>
                <w:bCs/>
              </w:rPr>
              <w:t>:</w:t>
            </w:r>
          </w:p>
        </w:tc>
        <w:tc>
          <w:tcPr>
            <w:tcW w:w="3008" w:type="pct"/>
            <w:shd w:val="clear" w:color="auto" w:fill="auto"/>
          </w:tcPr>
          <w:p w14:paraId="137B51B5" w14:textId="77777777" w:rsidR="00907811" w:rsidRPr="00A620CE" w:rsidRDefault="00772E3E" w:rsidP="00FB620E">
            <w:pPr>
              <w:rPr>
                <w:bCs/>
              </w:rPr>
            </w:pPr>
            <w:r>
              <w:rPr>
                <w:bCs/>
              </w:rPr>
              <w:t xml:space="preserve">Enable </w:t>
            </w:r>
            <w:r w:rsidR="00173009">
              <w:rPr>
                <w:bCs/>
              </w:rPr>
              <w:t>MFC</w:t>
            </w:r>
            <w:r>
              <w:rPr>
                <w:bCs/>
              </w:rPr>
              <w:t xml:space="preserve"> decoder</w:t>
            </w:r>
          </w:p>
        </w:tc>
      </w:tr>
      <w:tr w:rsidR="00907811" w:rsidRPr="00A620CE" w14:paraId="46825B5E" w14:textId="77777777" w:rsidTr="00DE6439">
        <w:tc>
          <w:tcPr>
            <w:tcW w:w="1850" w:type="pct"/>
            <w:shd w:val="clear" w:color="auto" w:fill="auto"/>
          </w:tcPr>
          <w:p w14:paraId="2625F8A0" w14:textId="77777777" w:rsidR="00907811" w:rsidRPr="002B7998" w:rsidRDefault="00761B66">
            <w:pPr>
              <w:rPr>
                <w:bCs/>
                <w:i/>
              </w:rPr>
            </w:pPr>
            <w:r w:rsidRPr="00761B66">
              <w:rPr>
                <w:bCs/>
                <w:i/>
              </w:rPr>
              <w:t>MFC_DEC_3D_FCFR_STAT</w:t>
            </w:r>
          </w:p>
        </w:tc>
        <w:tc>
          <w:tcPr>
            <w:tcW w:w="142" w:type="pct"/>
            <w:shd w:val="clear" w:color="auto" w:fill="auto"/>
          </w:tcPr>
          <w:p w14:paraId="19BFE779" w14:textId="77777777" w:rsidR="00907811" w:rsidRPr="00907811" w:rsidRDefault="00907811" w:rsidP="00FB620E">
            <w:pPr>
              <w:rPr>
                <w:bCs/>
              </w:rPr>
            </w:pPr>
            <w:r w:rsidRPr="00907811">
              <w:rPr>
                <w:bCs/>
              </w:rPr>
              <w:t>:</w:t>
            </w:r>
          </w:p>
        </w:tc>
        <w:tc>
          <w:tcPr>
            <w:tcW w:w="3008" w:type="pct"/>
            <w:shd w:val="clear" w:color="auto" w:fill="auto"/>
          </w:tcPr>
          <w:p w14:paraId="721FBC29" w14:textId="77777777" w:rsidR="00907811" w:rsidRPr="00A620CE" w:rsidRDefault="00907811" w:rsidP="00761B66">
            <w:pPr>
              <w:rPr>
                <w:bCs/>
              </w:rPr>
            </w:pPr>
            <w:r>
              <w:rPr>
                <w:bCs/>
              </w:rPr>
              <w:t xml:space="preserve">Print </w:t>
            </w:r>
            <w:r w:rsidR="00761B66">
              <w:rPr>
                <w:bCs/>
              </w:rPr>
              <w:t xml:space="preserve">inter-layer stats for </w:t>
            </w:r>
            <w:r w:rsidR="00173009">
              <w:rPr>
                <w:bCs/>
              </w:rPr>
              <w:t>MFC</w:t>
            </w:r>
          </w:p>
        </w:tc>
      </w:tr>
      <w:tr w:rsidR="00907811" w:rsidRPr="00A620CE" w14:paraId="350C0A61" w14:textId="77777777" w:rsidTr="00DE6439">
        <w:tc>
          <w:tcPr>
            <w:tcW w:w="1850" w:type="pct"/>
            <w:shd w:val="clear" w:color="auto" w:fill="auto"/>
          </w:tcPr>
          <w:p w14:paraId="11F80356" w14:textId="77777777" w:rsidR="00907811" w:rsidRPr="00A620CE" w:rsidRDefault="00907811" w:rsidP="00FB620E">
            <w:pPr>
              <w:rPr>
                <w:bCs/>
                <w:i/>
              </w:rPr>
            </w:pPr>
            <w:r w:rsidRPr="00A620CE">
              <w:rPr>
                <w:bCs/>
                <w:i/>
              </w:rPr>
              <w:t>IMGTYPE</w:t>
            </w:r>
          </w:p>
        </w:tc>
        <w:tc>
          <w:tcPr>
            <w:tcW w:w="142" w:type="pct"/>
            <w:shd w:val="clear" w:color="auto" w:fill="auto"/>
          </w:tcPr>
          <w:p w14:paraId="72A4BA14" w14:textId="77777777" w:rsidR="00907811" w:rsidRPr="00907811" w:rsidRDefault="00907811" w:rsidP="00FB620E">
            <w:pPr>
              <w:rPr>
                <w:bCs/>
              </w:rPr>
            </w:pPr>
            <w:r w:rsidRPr="00907811">
              <w:rPr>
                <w:bCs/>
              </w:rPr>
              <w:t>:</w:t>
            </w:r>
          </w:p>
        </w:tc>
        <w:tc>
          <w:tcPr>
            <w:tcW w:w="3008" w:type="pct"/>
            <w:shd w:val="clear" w:color="auto" w:fill="auto"/>
          </w:tcPr>
          <w:p w14:paraId="3483882E" w14:textId="77777777" w:rsidR="00907811" w:rsidRPr="00A620CE" w:rsidRDefault="00941E71" w:rsidP="00FB620E">
            <w:pPr>
              <w:rPr>
                <w:bCs/>
              </w:rPr>
            </w:pPr>
            <w:r>
              <w:rPr>
                <w:bCs/>
              </w:rPr>
              <w:t>Hardcoded to 0</w:t>
            </w:r>
            <w:r w:rsidR="00907811" w:rsidRPr="00A620CE">
              <w:rPr>
                <w:bCs/>
              </w:rPr>
              <w:t>.</w:t>
            </w:r>
          </w:p>
        </w:tc>
      </w:tr>
      <w:tr w:rsidR="00907811" w:rsidRPr="00A620CE" w14:paraId="66A63011" w14:textId="77777777" w:rsidTr="00DE6439">
        <w:tc>
          <w:tcPr>
            <w:tcW w:w="1850" w:type="pct"/>
            <w:shd w:val="clear" w:color="auto" w:fill="auto"/>
          </w:tcPr>
          <w:p w14:paraId="29F6F186" w14:textId="77777777" w:rsidR="00907811" w:rsidRPr="00A620CE" w:rsidRDefault="0065413B">
            <w:pPr>
              <w:rPr>
                <w:bCs/>
                <w:i/>
              </w:rPr>
            </w:pPr>
            <w:r w:rsidRPr="0065413B">
              <w:rPr>
                <w:bCs/>
                <w:i/>
              </w:rPr>
              <w:t>MFC_JM_CODE_CHANGE</w:t>
            </w:r>
          </w:p>
        </w:tc>
        <w:tc>
          <w:tcPr>
            <w:tcW w:w="142" w:type="pct"/>
            <w:shd w:val="clear" w:color="auto" w:fill="auto"/>
          </w:tcPr>
          <w:p w14:paraId="019C63B2" w14:textId="77777777" w:rsidR="00907811" w:rsidRPr="00907811" w:rsidRDefault="00907811" w:rsidP="00FB620E">
            <w:pPr>
              <w:rPr>
                <w:bCs/>
              </w:rPr>
            </w:pPr>
            <w:r w:rsidRPr="00907811">
              <w:rPr>
                <w:bCs/>
              </w:rPr>
              <w:t>:</w:t>
            </w:r>
          </w:p>
        </w:tc>
        <w:tc>
          <w:tcPr>
            <w:tcW w:w="3008" w:type="pct"/>
            <w:shd w:val="clear" w:color="auto" w:fill="auto"/>
          </w:tcPr>
          <w:p w14:paraId="67A9581D" w14:textId="77777777" w:rsidR="00907811" w:rsidRPr="00A620CE" w:rsidRDefault="0065413B" w:rsidP="00FB620E">
            <w:pPr>
              <w:rPr>
                <w:bCs/>
              </w:rPr>
            </w:pPr>
            <w:r>
              <w:rPr>
                <w:bCs/>
              </w:rPr>
              <w:t>Code changes</w:t>
            </w:r>
            <w:r w:rsidR="006D0480">
              <w:rPr>
                <w:bCs/>
              </w:rPr>
              <w:t>, mostly bug fixes</w:t>
            </w:r>
            <w:r w:rsidR="006522AF">
              <w:rPr>
                <w:bCs/>
              </w:rPr>
              <w:t xml:space="preserve"> of JM code</w:t>
            </w:r>
            <w:bookmarkStart w:id="107" w:name="_GoBack"/>
            <w:bookmarkEnd w:id="107"/>
            <w:r w:rsidR="00907811" w:rsidRPr="00EB1AF5">
              <w:rPr>
                <w:bCs/>
              </w:rPr>
              <w:t xml:space="preserve"> </w:t>
            </w:r>
          </w:p>
        </w:tc>
      </w:tr>
      <w:tr w:rsidR="00907811" w:rsidRPr="00A620CE" w14:paraId="35656624" w14:textId="77777777" w:rsidTr="00DE6439">
        <w:tc>
          <w:tcPr>
            <w:tcW w:w="1850" w:type="pct"/>
            <w:shd w:val="clear" w:color="auto" w:fill="auto"/>
          </w:tcPr>
          <w:p w14:paraId="108EF82F" w14:textId="77777777" w:rsidR="00907811" w:rsidRPr="00A620CE" w:rsidRDefault="005D0459">
            <w:pPr>
              <w:rPr>
                <w:bCs/>
                <w:i/>
              </w:rPr>
            </w:pPr>
            <w:r w:rsidRPr="005D0459">
              <w:rPr>
                <w:bCs/>
                <w:i/>
              </w:rPr>
              <w:t>MFC_PROFILING</w:t>
            </w:r>
          </w:p>
        </w:tc>
        <w:tc>
          <w:tcPr>
            <w:tcW w:w="142" w:type="pct"/>
            <w:shd w:val="clear" w:color="auto" w:fill="auto"/>
          </w:tcPr>
          <w:p w14:paraId="57D3EE27" w14:textId="77777777" w:rsidR="00907811" w:rsidRPr="00907811" w:rsidRDefault="00907811" w:rsidP="00FB620E">
            <w:pPr>
              <w:rPr>
                <w:bCs/>
              </w:rPr>
            </w:pPr>
            <w:r w:rsidRPr="00907811">
              <w:rPr>
                <w:bCs/>
              </w:rPr>
              <w:t>:</w:t>
            </w:r>
          </w:p>
        </w:tc>
        <w:tc>
          <w:tcPr>
            <w:tcW w:w="3008" w:type="pct"/>
            <w:shd w:val="clear" w:color="auto" w:fill="auto"/>
          </w:tcPr>
          <w:p w14:paraId="78642827" w14:textId="77777777" w:rsidR="00907811" w:rsidRPr="00A620CE" w:rsidRDefault="005D0459" w:rsidP="00FB620E">
            <w:pPr>
              <w:rPr>
                <w:bCs/>
              </w:rPr>
            </w:pPr>
            <w:r>
              <w:rPr>
                <w:bCs/>
              </w:rPr>
              <w:t xml:space="preserve">Code for </w:t>
            </w:r>
            <w:r w:rsidR="00166E4C">
              <w:rPr>
                <w:bCs/>
              </w:rPr>
              <w:t xml:space="preserve">decoder </w:t>
            </w:r>
            <w:r>
              <w:rPr>
                <w:bCs/>
              </w:rPr>
              <w:t>run time profiling</w:t>
            </w:r>
          </w:p>
        </w:tc>
      </w:tr>
    </w:tbl>
    <w:p w14:paraId="0E0C443B" w14:textId="77777777" w:rsidR="00B53502" w:rsidRPr="00907B20" w:rsidRDefault="00B53502" w:rsidP="00354501"/>
    <w:sectPr w:rsidR="00B53502" w:rsidRPr="00907B20" w:rsidSect="008647CA">
      <w:headerReference w:type="default" r:id="rId33"/>
      <w:footerReference w:type="default" r:id="rId34"/>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15443" w14:textId="77777777" w:rsidR="00FD2680" w:rsidRDefault="00FD2680">
      <w:r>
        <w:separator/>
      </w:r>
    </w:p>
  </w:endnote>
  <w:endnote w:type="continuationSeparator" w:id="0">
    <w:p w14:paraId="29CCAD0E" w14:textId="77777777" w:rsidR="00FD2680" w:rsidRDefault="00FD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0DFC" w14:textId="77777777" w:rsidR="00625B23" w:rsidRPr="00DE6439" w:rsidRDefault="00625B23" w:rsidP="00DE643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6C9F" w14:textId="77777777" w:rsidR="00625B23" w:rsidRPr="00DE6439" w:rsidRDefault="00625B23" w:rsidP="00DE6439">
    <w:pPr>
      <w:pStyle w:val="Footer"/>
      <w:rPr>
        <w:rStyle w:val="PageNumbe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1EC8" w14:textId="77777777" w:rsidR="00625B23" w:rsidRPr="00DE6439" w:rsidRDefault="00625B23" w:rsidP="00DE6439">
    <w:pPr>
      <w:pStyle w:val="Footer"/>
      <w:rPr>
        <w:rStyle w:val="PageNumbe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2E8A5" w14:textId="77777777" w:rsidR="00625B23" w:rsidRPr="00DE6439" w:rsidRDefault="00625B23" w:rsidP="00DE6439">
    <w:pPr>
      <w:pStyle w:val="Footer"/>
      <w:rPr>
        <w:rStyle w:val="PageNumbe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2D6A8" w14:textId="77777777" w:rsidR="00625B23" w:rsidRPr="00DE6439" w:rsidRDefault="00625B23" w:rsidP="00DE6439">
    <w:pPr>
      <w:pStyle w:val="Footer"/>
      <w:rPr>
        <w:rStyle w:val="PageNumbe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082F6" w14:textId="77777777" w:rsidR="00625B23" w:rsidRDefault="00625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ACC9" w14:textId="77777777" w:rsidR="00625B23" w:rsidRPr="00DE6439" w:rsidRDefault="00625B23" w:rsidP="00DE6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D92E" w14:textId="77777777" w:rsidR="00625B23" w:rsidRPr="00DE6439" w:rsidRDefault="00625B23" w:rsidP="00DE64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7F526" w14:textId="77777777" w:rsidR="00625B23" w:rsidRPr="00DE6439" w:rsidRDefault="00625B23" w:rsidP="00DE64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8F1D5" w14:textId="77777777" w:rsidR="00625B23" w:rsidRPr="00DE6439" w:rsidRDefault="00625B23" w:rsidP="00DE6439">
    <w:pPr>
      <w:pStyle w:val="Foote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8B928" w14:textId="77777777" w:rsidR="00625B23" w:rsidRPr="00DE6439" w:rsidRDefault="00625B23" w:rsidP="00DE6439">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D057" w14:textId="77777777" w:rsidR="00625B23" w:rsidRPr="00DE6439" w:rsidRDefault="00625B23" w:rsidP="00DE6439">
    <w:pPr>
      <w:pStyle w:val="Footer"/>
      <w:rPr>
        <w:rStyle w:val="PageNumbe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299A8" w14:textId="77777777" w:rsidR="00625B23" w:rsidRPr="00DE6439" w:rsidRDefault="00625B23" w:rsidP="00DE6439">
    <w:pPr>
      <w:pStyle w:val="Footer"/>
      <w:rPr>
        <w:rStyle w:val="PageNumbe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0276F" w14:textId="77777777" w:rsidR="00625B23" w:rsidRPr="00DE6439" w:rsidRDefault="00625B23" w:rsidP="00DE643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EA430" w14:textId="77777777" w:rsidR="00FD2680" w:rsidRDefault="00FD2680">
      <w:r>
        <w:separator/>
      </w:r>
    </w:p>
  </w:footnote>
  <w:footnote w:type="continuationSeparator" w:id="0">
    <w:p w14:paraId="1C6A3446" w14:textId="77777777" w:rsidR="00FD2680" w:rsidRDefault="00FD2680">
      <w:r>
        <w:continuationSeparator/>
      </w:r>
    </w:p>
  </w:footnote>
  <w:footnote w:id="1">
    <w:p w14:paraId="4BA13A91" w14:textId="2685DD35" w:rsidR="00625B23" w:rsidRDefault="00625B23">
      <w:pPr>
        <w:pStyle w:val="FootnoteText"/>
      </w:pPr>
      <w:r>
        <w:rPr>
          <w:rStyle w:val="FootnoteReference"/>
        </w:rPr>
        <w:footnoteRef/>
      </w:r>
      <w:r>
        <w:t xml:space="preserve"> </w:t>
      </w:r>
      <w:r w:rsidRPr="00F30BBA">
        <w:rPr>
          <w:color w:val="FF0000"/>
        </w:rPr>
        <w:t>Note: this software manual only contain</w:t>
      </w:r>
      <w:r>
        <w:rPr>
          <w:color w:val="FF0000"/>
        </w:rPr>
        <w:t>s additional information relating</w:t>
      </w:r>
      <w:r w:rsidRPr="00F30BBA">
        <w:rPr>
          <w:color w:val="FF0000"/>
        </w:rPr>
        <w:t xml:space="preserve"> to </w:t>
      </w:r>
      <w:r>
        <w:rPr>
          <w:color w:val="FF0000"/>
        </w:rPr>
        <w:t>the Multi-resolution Frame Compatible Stereo Coding (MFC) extension of MPEG-4 AVC and its reference software</w:t>
      </w:r>
      <w:r w:rsidRPr="00F30BBA">
        <w:rPr>
          <w:color w:val="FF0000"/>
        </w:rPr>
        <w:t xml:space="preserve">. Please refer to </w:t>
      </w:r>
      <w:r>
        <w:rPr>
          <w:color w:val="FF0000"/>
        </w:rPr>
        <w:t xml:space="preserve">the </w:t>
      </w:r>
      <w:r w:rsidRPr="00F30BBA">
        <w:rPr>
          <w:color w:val="FF0000"/>
        </w:rPr>
        <w:t xml:space="preserve">JM Reference Software Manual for </w:t>
      </w:r>
      <w:r>
        <w:rPr>
          <w:color w:val="FF0000"/>
        </w:rPr>
        <w:t xml:space="preserve">any </w:t>
      </w:r>
      <w:r w:rsidRPr="00F30BBA">
        <w:rPr>
          <w:color w:val="FF0000"/>
        </w:rPr>
        <w:t xml:space="preserve">details </w:t>
      </w:r>
      <w:r>
        <w:rPr>
          <w:color w:val="FF0000"/>
        </w:rPr>
        <w:t xml:space="preserve">relating to the generic use of the MPEG-4 AVC </w:t>
      </w:r>
      <w:r w:rsidRPr="00F30BBA">
        <w:rPr>
          <w:color w:val="FF0000"/>
        </w:rPr>
        <w:t>JM</w:t>
      </w:r>
      <w:r>
        <w:rPr>
          <w:color w:val="FF0000"/>
        </w:rPr>
        <w:t xml:space="preserve"> reference software (based on version </w:t>
      </w:r>
      <w:r w:rsidRPr="00F30BBA">
        <w:rPr>
          <w:color w:val="FF0000"/>
        </w:rPr>
        <w:t>18.</w:t>
      </w:r>
      <w:r>
        <w:rPr>
          <w:color w:val="FF0000"/>
        </w:rPr>
        <w:t>3)</w:t>
      </w:r>
      <w:r w:rsidRPr="00F30BBA">
        <w:rPr>
          <w:color w:val="FF0000"/>
        </w:rPr>
        <w:t>.</w:t>
      </w:r>
    </w:p>
  </w:footnote>
  <w:footnote w:id="2">
    <w:p w14:paraId="5390622D" w14:textId="1BD0DF20" w:rsidR="00625B23" w:rsidRDefault="00625B23" w:rsidP="00747499">
      <w:pPr>
        <w:pStyle w:val="FootnoteText"/>
      </w:pPr>
      <w:r>
        <w:rPr>
          <w:rStyle w:val="FootnoteReference"/>
        </w:rPr>
        <w:footnoteRef/>
      </w:r>
      <w:r>
        <w:t xml:space="preserve"> </w:t>
      </w:r>
      <w:r w:rsidRPr="00F30BBA">
        <w:rPr>
          <w:color w:val="FF0000"/>
        </w:rPr>
        <w:t xml:space="preserve">Note: </w:t>
      </w:r>
      <w:r>
        <w:rPr>
          <w:color w:val="FF0000"/>
        </w:rPr>
        <w:t xml:space="preserve">In JM18.3, the second view configuration is placed in another configuration file, specified by the parameter </w:t>
      </w:r>
      <w:r w:rsidRPr="00747499">
        <w:rPr>
          <w:color w:val="FF0000"/>
        </w:rPr>
        <w:t>View1ConfigFile</w:t>
      </w:r>
      <w:r w:rsidRPr="00F30BBA">
        <w:rPr>
          <w:color w:val="FF0000"/>
        </w:rPr>
        <w:t>.</w:t>
      </w:r>
      <w:r>
        <w:rPr>
          <w:color w:val="FF0000"/>
        </w:rPr>
        <w:t xml:space="preserve"> In our example, the second view configuration file is encoder_mfc_view1.cfg.</w:t>
      </w:r>
    </w:p>
  </w:footnote>
  <w:footnote w:id="3">
    <w:p w14:paraId="4ACB79FA" w14:textId="7B857750" w:rsidR="00625B23" w:rsidRDefault="00625B23" w:rsidP="0041594E">
      <w:pPr>
        <w:pStyle w:val="FootnoteText"/>
      </w:pPr>
      <w:r>
        <w:rPr>
          <w:rStyle w:val="FootnoteReference"/>
        </w:rPr>
        <w:footnoteRef/>
      </w:r>
      <w:r>
        <w:t xml:space="preserve"> </w:t>
      </w:r>
      <w:r w:rsidRPr="00F30BBA">
        <w:rPr>
          <w:color w:val="FF0000"/>
        </w:rPr>
        <w:t xml:space="preserve">Note: </w:t>
      </w:r>
      <w:r w:rsidRPr="00D87E4D">
        <w:rPr>
          <w:color w:val="FF0000"/>
        </w:rPr>
        <w:t>The JM Reference software manual can be found in the doc directory of the JM reference software</w:t>
      </w:r>
      <w:r w:rsidRPr="00F30BBA">
        <w:rPr>
          <w:color w:val="FF0000"/>
        </w:rPr>
        <w:t>.</w:t>
      </w:r>
    </w:p>
  </w:footnote>
  <w:footnote w:id="4">
    <w:p w14:paraId="16AE7CFC" w14:textId="59679144" w:rsidR="00625B23" w:rsidRDefault="00625B23" w:rsidP="00850C1F">
      <w:pPr>
        <w:pStyle w:val="FootnoteText"/>
      </w:pPr>
      <w:r>
        <w:rPr>
          <w:rStyle w:val="FootnoteReference"/>
        </w:rPr>
        <w:footnoteRef/>
      </w:r>
      <w:r>
        <w:t xml:space="preserve"> </w:t>
      </w:r>
      <w:r w:rsidRPr="00F30BBA">
        <w:rPr>
          <w:color w:val="FF0000"/>
        </w:rPr>
        <w:t xml:space="preserve">Note: </w:t>
      </w:r>
      <w:r>
        <w:rPr>
          <w:color w:val="FF0000"/>
        </w:rPr>
        <w:t>The FPA SEI message is required to be sent for the base layer in MFC.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64A1F" w14:textId="77777777" w:rsidR="00625B23" w:rsidRPr="00DE6439" w:rsidRDefault="00625B23" w:rsidP="00DE643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B54F" w14:textId="77777777" w:rsidR="00625B23" w:rsidRPr="00DE6439" w:rsidRDefault="00625B23" w:rsidP="00DE643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C316A" w14:textId="77777777" w:rsidR="00625B23" w:rsidRPr="00DE6439" w:rsidRDefault="00625B23" w:rsidP="00DE643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CF7DA" w14:textId="77777777" w:rsidR="00625B23" w:rsidRPr="00DE6439" w:rsidRDefault="00625B23" w:rsidP="00DE6439">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F9F3E" w14:textId="77777777" w:rsidR="00625B23" w:rsidRPr="00DE6439" w:rsidRDefault="00625B23" w:rsidP="00DE64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8C88E" w14:textId="77777777" w:rsidR="00625B23" w:rsidRPr="00DE6439" w:rsidRDefault="00625B23" w:rsidP="00DE64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E11FE" w14:textId="77777777" w:rsidR="00625B23" w:rsidRPr="00DE6439" w:rsidRDefault="00625B23" w:rsidP="00DE64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57A07" w14:textId="77777777" w:rsidR="00625B23" w:rsidRPr="00DE6439" w:rsidRDefault="00625B23" w:rsidP="00DE643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D7C9" w14:textId="77777777" w:rsidR="00625B23" w:rsidRPr="00DE6439" w:rsidRDefault="00625B23" w:rsidP="00DE643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611CA" w14:textId="77777777" w:rsidR="00625B23" w:rsidRPr="00DE6439" w:rsidRDefault="00625B23" w:rsidP="00DE643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55F7F" w14:textId="77777777" w:rsidR="00625B23" w:rsidRPr="00DE6439" w:rsidRDefault="00625B23" w:rsidP="00DE643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6F78C" w14:textId="77777777" w:rsidR="00625B23" w:rsidRPr="00DE6439" w:rsidRDefault="00625B23" w:rsidP="00DE643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41AB0" w14:textId="77777777" w:rsidR="00625B23" w:rsidRPr="00DE6439" w:rsidRDefault="00625B23" w:rsidP="00DE6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B70A098"/>
    <w:lvl w:ilvl="0">
      <w:start w:val="1"/>
      <w:numFmt w:val="decimal"/>
      <w:pStyle w:val="Heading1"/>
      <w:lvlText w:val="%1."/>
      <w:lvlJc w:val="left"/>
      <w:pPr>
        <w:tabs>
          <w:tab w:val="num" w:pos="288"/>
        </w:tabs>
        <w:ind w:left="720" w:hanging="720"/>
      </w:pPr>
      <w:rPr>
        <w:rFonts w:hint="default"/>
      </w:rPr>
    </w:lvl>
    <w:lvl w:ilvl="1">
      <w:numFmt w:val="decimal"/>
      <w:pStyle w:val="Heading2"/>
      <w:lvlText w:val="%1.%2"/>
      <w:lvlJc w:val="left"/>
      <w:pPr>
        <w:tabs>
          <w:tab w:val="num" w:pos="144"/>
        </w:tabs>
        <w:ind w:left="72" w:hanging="72"/>
      </w:pPr>
      <w:rPr>
        <w:rFonts w:hint="default"/>
      </w:rPr>
    </w:lvl>
    <w:lvl w:ilvl="2">
      <w:start w:val="1"/>
      <w:numFmt w:val="decimal"/>
      <w:pStyle w:val="Heading3"/>
      <w:suff w:val="space"/>
      <w:lvlText w:val="%1.%2.%3"/>
      <w:lvlJc w:val="left"/>
      <w:pPr>
        <w:ind w:left="1260" w:hanging="126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0EEA4919"/>
    <w:multiLevelType w:val="hybridMultilevel"/>
    <w:tmpl w:val="277E5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38400C"/>
    <w:multiLevelType w:val="hybridMultilevel"/>
    <w:tmpl w:val="782486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AC6E71"/>
    <w:multiLevelType w:val="hybridMultilevel"/>
    <w:tmpl w:val="84008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621679"/>
    <w:multiLevelType w:val="hybridMultilevel"/>
    <w:tmpl w:val="B5E6CFC4"/>
    <w:lvl w:ilvl="0" w:tplc="69A68DC0">
      <w:start w:val="1"/>
      <w:numFmt w:val="bullet"/>
      <w:pStyle w:val="Blanc"/>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pStyle w:val="Annex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FD950F7"/>
    <w:multiLevelType w:val="hybridMultilevel"/>
    <w:tmpl w:val="A254E40E"/>
    <w:lvl w:ilvl="0" w:tplc="04090017">
      <w:start w:val="1"/>
      <w:numFmt w:val="lowerLetter"/>
      <w:lvlText w:val="%1)"/>
      <w:lvlJc w:val="left"/>
      <w:pPr>
        <w:tabs>
          <w:tab w:val="num" w:pos="720"/>
        </w:tabs>
        <w:ind w:left="720" w:hanging="360"/>
      </w:pPr>
      <w:rPr>
        <w:rFonts w:hint="default"/>
      </w:rPr>
    </w:lvl>
    <w:lvl w:ilvl="1" w:tplc="A2B45472">
      <w:numFmt w:val="bullet"/>
      <w:lvlText w:val="-"/>
      <w:lvlJc w:val="left"/>
      <w:pPr>
        <w:tabs>
          <w:tab w:val="num" w:pos="1512"/>
        </w:tabs>
        <w:ind w:left="1512" w:hanging="432"/>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EB1C7B"/>
    <w:multiLevelType w:val="hybridMultilevel"/>
    <w:tmpl w:val="0E345278"/>
    <w:lvl w:ilvl="0" w:tplc="04090001">
      <w:start w:val="1"/>
      <w:numFmt w:val="bullet"/>
      <w:lvlText w:val=""/>
      <w:lvlJc w:val="left"/>
      <w:pPr>
        <w:tabs>
          <w:tab w:val="num" w:pos="720"/>
        </w:tabs>
        <w:ind w:left="720" w:hanging="360"/>
      </w:pPr>
      <w:rPr>
        <w:rFonts w:ascii="Symbol" w:hAnsi="Symbol" w:hint="default"/>
      </w:rPr>
    </w:lvl>
    <w:lvl w:ilvl="1" w:tplc="A2B45472">
      <w:numFmt w:val="bullet"/>
      <w:lvlText w:val="-"/>
      <w:lvlJc w:val="left"/>
      <w:pPr>
        <w:tabs>
          <w:tab w:val="num" w:pos="1512"/>
        </w:tabs>
        <w:ind w:left="1512" w:hanging="432"/>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412FC"/>
    <w:multiLevelType w:val="multilevel"/>
    <w:tmpl w:val="1BFC1100"/>
    <w:lvl w:ilvl="0">
      <w:start w:val="1"/>
      <w:numFmt w:val="decimal"/>
      <w:lvlText w:val="%1"/>
      <w:lvlJc w:val="left"/>
      <w:pPr>
        <w:tabs>
          <w:tab w:val="num" w:pos="432"/>
        </w:tabs>
        <w:ind w:left="432" w:hanging="432"/>
      </w:pPr>
      <w:rPr>
        <w:rFonts w:hint="default"/>
      </w:rPr>
    </w:lvl>
    <w:lvl w:ilvl="1">
      <w:start w:val="5"/>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F1D4C80"/>
    <w:multiLevelType w:val="hybridMultilevel"/>
    <w:tmpl w:val="3B7C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7"/>
  </w:num>
  <w:num w:numId="6">
    <w:abstractNumId w:val="5"/>
  </w:num>
  <w:num w:numId="7">
    <w:abstractNumId w:val="4"/>
  </w:num>
  <w:num w:numId="8">
    <w:abstractNumId w:val="0"/>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
  </w:num>
  <w:num w:numId="35">
    <w:abstractNumId w:val="0"/>
  </w:num>
  <w:num w:numId="36">
    <w:abstractNumId w:val="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oNotHyphenateCaps/>
  <w:defaultTableStyle w:val="TableGrid"/>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ED9"/>
    <w:rsid w:val="000016C1"/>
    <w:rsid w:val="00002294"/>
    <w:rsid w:val="00007DE2"/>
    <w:rsid w:val="00010CC7"/>
    <w:rsid w:val="000131CD"/>
    <w:rsid w:val="00014BE1"/>
    <w:rsid w:val="00016192"/>
    <w:rsid w:val="00020004"/>
    <w:rsid w:val="0002064A"/>
    <w:rsid w:val="000235D4"/>
    <w:rsid w:val="000267DA"/>
    <w:rsid w:val="00026D07"/>
    <w:rsid w:val="000314EF"/>
    <w:rsid w:val="00033CB0"/>
    <w:rsid w:val="00034ACC"/>
    <w:rsid w:val="00040953"/>
    <w:rsid w:val="00042DDE"/>
    <w:rsid w:val="00045E7E"/>
    <w:rsid w:val="00046FD1"/>
    <w:rsid w:val="00047EBC"/>
    <w:rsid w:val="00052CD7"/>
    <w:rsid w:val="00054D43"/>
    <w:rsid w:val="00057F06"/>
    <w:rsid w:val="000610DA"/>
    <w:rsid w:val="00062597"/>
    <w:rsid w:val="000667E7"/>
    <w:rsid w:val="00066864"/>
    <w:rsid w:val="00071083"/>
    <w:rsid w:val="00081342"/>
    <w:rsid w:val="00083392"/>
    <w:rsid w:val="00085BF4"/>
    <w:rsid w:val="000863E9"/>
    <w:rsid w:val="000931F9"/>
    <w:rsid w:val="0009412B"/>
    <w:rsid w:val="00094E8C"/>
    <w:rsid w:val="000951DA"/>
    <w:rsid w:val="00096455"/>
    <w:rsid w:val="000A369F"/>
    <w:rsid w:val="000A4BDC"/>
    <w:rsid w:val="000A7BE8"/>
    <w:rsid w:val="000B1F0D"/>
    <w:rsid w:val="000B2420"/>
    <w:rsid w:val="000B26C0"/>
    <w:rsid w:val="000B5623"/>
    <w:rsid w:val="000B6B51"/>
    <w:rsid w:val="000C2145"/>
    <w:rsid w:val="000C3A4D"/>
    <w:rsid w:val="000C66F3"/>
    <w:rsid w:val="000D0B3E"/>
    <w:rsid w:val="000D203C"/>
    <w:rsid w:val="000D21D1"/>
    <w:rsid w:val="000D2644"/>
    <w:rsid w:val="000D292C"/>
    <w:rsid w:val="000D2D1F"/>
    <w:rsid w:val="000D3542"/>
    <w:rsid w:val="000D5616"/>
    <w:rsid w:val="000E3BDE"/>
    <w:rsid w:val="000E3E63"/>
    <w:rsid w:val="000E5D23"/>
    <w:rsid w:val="000F0662"/>
    <w:rsid w:val="000F0665"/>
    <w:rsid w:val="001163AC"/>
    <w:rsid w:val="00122957"/>
    <w:rsid w:val="00122DC8"/>
    <w:rsid w:val="00132FED"/>
    <w:rsid w:val="00140835"/>
    <w:rsid w:val="00142A59"/>
    <w:rsid w:val="00143468"/>
    <w:rsid w:val="001452DA"/>
    <w:rsid w:val="00151D55"/>
    <w:rsid w:val="00153259"/>
    <w:rsid w:val="0015612B"/>
    <w:rsid w:val="00161854"/>
    <w:rsid w:val="00161A10"/>
    <w:rsid w:val="00163CD4"/>
    <w:rsid w:val="00165293"/>
    <w:rsid w:val="00165896"/>
    <w:rsid w:val="00166E4C"/>
    <w:rsid w:val="00167051"/>
    <w:rsid w:val="00167C3C"/>
    <w:rsid w:val="00172695"/>
    <w:rsid w:val="00173009"/>
    <w:rsid w:val="0017590D"/>
    <w:rsid w:val="001802B1"/>
    <w:rsid w:val="0018096E"/>
    <w:rsid w:val="001830B2"/>
    <w:rsid w:val="00184473"/>
    <w:rsid w:val="00186B3A"/>
    <w:rsid w:val="0018729A"/>
    <w:rsid w:val="00191010"/>
    <w:rsid w:val="001921DF"/>
    <w:rsid w:val="00194B2A"/>
    <w:rsid w:val="00195E72"/>
    <w:rsid w:val="00197B11"/>
    <w:rsid w:val="00197B9D"/>
    <w:rsid w:val="001A53D2"/>
    <w:rsid w:val="001A605E"/>
    <w:rsid w:val="001B05A3"/>
    <w:rsid w:val="001B1617"/>
    <w:rsid w:val="001B45EA"/>
    <w:rsid w:val="001B4620"/>
    <w:rsid w:val="001B6E2B"/>
    <w:rsid w:val="001C0854"/>
    <w:rsid w:val="001C383D"/>
    <w:rsid w:val="001C4589"/>
    <w:rsid w:val="001D13F6"/>
    <w:rsid w:val="001D3922"/>
    <w:rsid w:val="001D4EB5"/>
    <w:rsid w:val="001E083E"/>
    <w:rsid w:val="001E3880"/>
    <w:rsid w:val="001E62D2"/>
    <w:rsid w:val="001E64B1"/>
    <w:rsid w:val="001F2A3F"/>
    <w:rsid w:val="001F2E41"/>
    <w:rsid w:val="001F431C"/>
    <w:rsid w:val="001F6056"/>
    <w:rsid w:val="002002AB"/>
    <w:rsid w:val="00202658"/>
    <w:rsid w:val="002048C5"/>
    <w:rsid w:val="00204F5E"/>
    <w:rsid w:val="00205AEB"/>
    <w:rsid w:val="00210DF2"/>
    <w:rsid w:val="00221DB0"/>
    <w:rsid w:val="002232B3"/>
    <w:rsid w:val="002249E1"/>
    <w:rsid w:val="00224FF8"/>
    <w:rsid w:val="002325DE"/>
    <w:rsid w:val="002329CC"/>
    <w:rsid w:val="00235297"/>
    <w:rsid w:val="0024114B"/>
    <w:rsid w:val="00246239"/>
    <w:rsid w:val="002463A3"/>
    <w:rsid w:val="00246505"/>
    <w:rsid w:val="00247C3E"/>
    <w:rsid w:val="00250767"/>
    <w:rsid w:val="002529D5"/>
    <w:rsid w:val="00252C4C"/>
    <w:rsid w:val="00260B7C"/>
    <w:rsid w:val="0026252C"/>
    <w:rsid w:val="00262A56"/>
    <w:rsid w:val="0027329A"/>
    <w:rsid w:val="00273C77"/>
    <w:rsid w:val="002766FA"/>
    <w:rsid w:val="0029014A"/>
    <w:rsid w:val="00291CEE"/>
    <w:rsid w:val="00293F9D"/>
    <w:rsid w:val="00295F26"/>
    <w:rsid w:val="00296D1A"/>
    <w:rsid w:val="002975A5"/>
    <w:rsid w:val="002A0FF0"/>
    <w:rsid w:val="002A79B0"/>
    <w:rsid w:val="002B06AB"/>
    <w:rsid w:val="002B06CF"/>
    <w:rsid w:val="002B1468"/>
    <w:rsid w:val="002B2A90"/>
    <w:rsid w:val="002B4C1A"/>
    <w:rsid w:val="002C1528"/>
    <w:rsid w:val="002C4749"/>
    <w:rsid w:val="002C6337"/>
    <w:rsid w:val="002C7506"/>
    <w:rsid w:val="002C7673"/>
    <w:rsid w:val="002D1C5C"/>
    <w:rsid w:val="002D5104"/>
    <w:rsid w:val="002E1276"/>
    <w:rsid w:val="002E5467"/>
    <w:rsid w:val="002E564D"/>
    <w:rsid w:val="002F22E8"/>
    <w:rsid w:val="002F2B16"/>
    <w:rsid w:val="002F3047"/>
    <w:rsid w:val="002F560E"/>
    <w:rsid w:val="002F797B"/>
    <w:rsid w:val="00302417"/>
    <w:rsid w:val="003037C8"/>
    <w:rsid w:val="003052AF"/>
    <w:rsid w:val="00305EB8"/>
    <w:rsid w:val="003068BE"/>
    <w:rsid w:val="00311492"/>
    <w:rsid w:val="00311828"/>
    <w:rsid w:val="00316274"/>
    <w:rsid w:val="00320BAE"/>
    <w:rsid w:val="0033069E"/>
    <w:rsid w:val="00330BF9"/>
    <w:rsid w:val="0033483C"/>
    <w:rsid w:val="0033623A"/>
    <w:rsid w:val="00336D84"/>
    <w:rsid w:val="0034022F"/>
    <w:rsid w:val="0034476A"/>
    <w:rsid w:val="00344B1A"/>
    <w:rsid w:val="00350EC9"/>
    <w:rsid w:val="00354501"/>
    <w:rsid w:val="00356BA8"/>
    <w:rsid w:val="00357D62"/>
    <w:rsid w:val="003627E6"/>
    <w:rsid w:val="0036751F"/>
    <w:rsid w:val="0037506E"/>
    <w:rsid w:val="00376B59"/>
    <w:rsid w:val="00377988"/>
    <w:rsid w:val="00380202"/>
    <w:rsid w:val="00380332"/>
    <w:rsid w:val="00383611"/>
    <w:rsid w:val="00383E14"/>
    <w:rsid w:val="00385EE2"/>
    <w:rsid w:val="00386040"/>
    <w:rsid w:val="00395F77"/>
    <w:rsid w:val="003A1D30"/>
    <w:rsid w:val="003A33D5"/>
    <w:rsid w:val="003A5073"/>
    <w:rsid w:val="003B0C84"/>
    <w:rsid w:val="003B25F0"/>
    <w:rsid w:val="003B2913"/>
    <w:rsid w:val="003B52CD"/>
    <w:rsid w:val="003B6504"/>
    <w:rsid w:val="003B7C97"/>
    <w:rsid w:val="003C518E"/>
    <w:rsid w:val="003D534E"/>
    <w:rsid w:val="003D67B4"/>
    <w:rsid w:val="003D6B2F"/>
    <w:rsid w:val="003D7326"/>
    <w:rsid w:val="003E276E"/>
    <w:rsid w:val="003E3EAB"/>
    <w:rsid w:val="003E5F9F"/>
    <w:rsid w:val="003E6976"/>
    <w:rsid w:val="003E7CA3"/>
    <w:rsid w:val="003F1D37"/>
    <w:rsid w:val="003F2472"/>
    <w:rsid w:val="003F2C45"/>
    <w:rsid w:val="003F3322"/>
    <w:rsid w:val="003F355F"/>
    <w:rsid w:val="003F7DB0"/>
    <w:rsid w:val="0040004E"/>
    <w:rsid w:val="00400B7A"/>
    <w:rsid w:val="00406064"/>
    <w:rsid w:val="00407B14"/>
    <w:rsid w:val="00407C4D"/>
    <w:rsid w:val="004131F8"/>
    <w:rsid w:val="0041594E"/>
    <w:rsid w:val="00420A53"/>
    <w:rsid w:val="00421114"/>
    <w:rsid w:val="00422465"/>
    <w:rsid w:val="0042516B"/>
    <w:rsid w:val="00426F51"/>
    <w:rsid w:val="0042768E"/>
    <w:rsid w:val="00427FF2"/>
    <w:rsid w:val="00433F8F"/>
    <w:rsid w:val="00437ADC"/>
    <w:rsid w:val="00440597"/>
    <w:rsid w:val="00440C18"/>
    <w:rsid w:val="00442AA4"/>
    <w:rsid w:val="00442C4E"/>
    <w:rsid w:val="00442EDA"/>
    <w:rsid w:val="004518A5"/>
    <w:rsid w:val="00452722"/>
    <w:rsid w:val="00452DE4"/>
    <w:rsid w:val="00453355"/>
    <w:rsid w:val="0045452C"/>
    <w:rsid w:val="00454EA1"/>
    <w:rsid w:val="004550FB"/>
    <w:rsid w:val="00462CCB"/>
    <w:rsid w:val="004674F8"/>
    <w:rsid w:val="00474004"/>
    <w:rsid w:val="004754B9"/>
    <w:rsid w:val="00483E5A"/>
    <w:rsid w:val="0049098A"/>
    <w:rsid w:val="004924D9"/>
    <w:rsid w:val="0049328D"/>
    <w:rsid w:val="00496916"/>
    <w:rsid w:val="004A6A0C"/>
    <w:rsid w:val="004A762B"/>
    <w:rsid w:val="004B2057"/>
    <w:rsid w:val="004B27B3"/>
    <w:rsid w:val="004B50B0"/>
    <w:rsid w:val="004B59FB"/>
    <w:rsid w:val="004B6F1A"/>
    <w:rsid w:val="004C00A6"/>
    <w:rsid w:val="004C15C1"/>
    <w:rsid w:val="004C1E4A"/>
    <w:rsid w:val="004C2ACA"/>
    <w:rsid w:val="004C31B6"/>
    <w:rsid w:val="004C6696"/>
    <w:rsid w:val="004D366C"/>
    <w:rsid w:val="004D495B"/>
    <w:rsid w:val="004D5BCD"/>
    <w:rsid w:val="004D5D03"/>
    <w:rsid w:val="004E0008"/>
    <w:rsid w:val="004E320F"/>
    <w:rsid w:val="004E3517"/>
    <w:rsid w:val="004E47EC"/>
    <w:rsid w:val="004E7CAF"/>
    <w:rsid w:val="004F1466"/>
    <w:rsid w:val="004F307E"/>
    <w:rsid w:val="004F3CEE"/>
    <w:rsid w:val="004F43DF"/>
    <w:rsid w:val="004F5460"/>
    <w:rsid w:val="004F5D46"/>
    <w:rsid w:val="004F7016"/>
    <w:rsid w:val="00502ADF"/>
    <w:rsid w:val="00504428"/>
    <w:rsid w:val="005050B4"/>
    <w:rsid w:val="00506109"/>
    <w:rsid w:val="00511D2B"/>
    <w:rsid w:val="00511ED9"/>
    <w:rsid w:val="005160D9"/>
    <w:rsid w:val="00522A25"/>
    <w:rsid w:val="00530A95"/>
    <w:rsid w:val="0053307E"/>
    <w:rsid w:val="00536C5B"/>
    <w:rsid w:val="00540E08"/>
    <w:rsid w:val="00550B11"/>
    <w:rsid w:val="00551309"/>
    <w:rsid w:val="00551B0E"/>
    <w:rsid w:val="00555508"/>
    <w:rsid w:val="00562564"/>
    <w:rsid w:val="0056264D"/>
    <w:rsid w:val="0057025B"/>
    <w:rsid w:val="00574226"/>
    <w:rsid w:val="0057549B"/>
    <w:rsid w:val="005809B2"/>
    <w:rsid w:val="0058168A"/>
    <w:rsid w:val="00586069"/>
    <w:rsid w:val="00587DD6"/>
    <w:rsid w:val="00590DD0"/>
    <w:rsid w:val="0059229B"/>
    <w:rsid w:val="00594D7A"/>
    <w:rsid w:val="005A7CC9"/>
    <w:rsid w:val="005B079F"/>
    <w:rsid w:val="005B07AB"/>
    <w:rsid w:val="005B2CD5"/>
    <w:rsid w:val="005B32A4"/>
    <w:rsid w:val="005B44A1"/>
    <w:rsid w:val="005B5A43"/>
    <w:rsid w:val="005C213A"/>
    <w:rsid w:val="005C24B7"/>
    <w:rsid w:val="005C33E0"/>
    <w:rsid w:val="005C56CE"/>
    <w:rsid w:val="005C79D5"/>
    <w:rsid w:val="005D0459"/>
    <w:rsid w:val="005D0B07"/>
    <w:rsid w:val="005D1B3E"/>
    <w:rsid w:val="005D3F57"/>
    <w:rsid w:val="005D55EE"/>
    <w:rsid w:val="005E03F9"/>
    <w:rsid w:val="005E1D2E"/>
    <w:rsid w:val="005E497F"/>
    <w:rsid w:val="005F3C3F"/>
    <w:rsid w:val="005F48C3"/>
    <w:rsid w:val="005F75C2"/>
    <w:rsid w:val="00606CD2"/>
    <w:rsid w:val="00611DF8"/>
    <w:rsid w:val="00616F41"/>
    <w:rsid w:val="00620DFA"/>
    <w:rsid w:val="0062201C"/>
    <w:rsid w:val="00623AA8"/>
    <w:rsid w:val="00623D0A"/>
    <w:rsid w:val="00625B23"/>
    <w:rsid w:val="006407F1"/>
    <w:rsid w:val="006423E5"/>
    <w:rsid w:val="00644431"/>
    <w:rsid w:val="006468BA"/>
    <w:rsid w:val="006475A5"/>
    <w:rsid w:val="00650A12"/>
    <w:rsid w:val="00650F4B"/>
    <w:rsid w:val="00651C65"/>
    <w:rsid w:val="006522AF"/>
    <w:rsid w:val="006522C6"/>
    <w:rsid w:val="0065276F"/>
    <w:rsid w:val="0065413B"/>
    <w:rsid w:val="00656E88"/>
    <w:rsid w:val="00660BCA"/>
    <w:rsid w:val="0066529C"/>
    <w:rsid w:val="006675D0"/>
    <w:rsid w:val="006800EA"/>
    <w:rsid w:val="00680956"/>
    <w:rsid w:val="0068096F"/>
    <w:rsid w:val="0069091D"/>
    <w:rsid w:val="00691AC1"/>
    <w:rsid w:val="0069345A"/>
    <w:rsid w:val="006A7863"/>
    <w:rsid w:val="006A7F1C"/>
    <w:rsid w:val="006B1B57"/>
    <w:rsid w:val="006B3E8A"/>
    <w:rsid w:val="006B63E0"/>
    <w:rsid w:val="006B7254"/>
    <w:rsid w:val="006C1A37"/>
    <w:rsid w:val="006C291B"/>
    <w:rsid w:val="006C64CC"/>
    <w:rsid w:val="006D0480"/>
    <w:rsid w:val="006D5866"/>
    <w:rsid w:val="006D6F53"/>
    <w:rsid w:val="006E2A58"/>
    <w:rsid w:val="006E74B2"/>
    <w:rsid w:val="006E7E78"/>
    <w:rsid w:val="006E7EF9"/>
    <w:rsid w:val="006F6918"/>
    <w:rsid w:val="00704DE8"/>
    <w:rsid w:val="00705754"/>
    <w:rsid w:val="0071016D"/>
    <w:rsid w:val="00710937"/>
    <w:rsid w:val="00713796"/>
    <w:rsid w:val="00714927"/>
    <w:rsid w:val="00715AD8"/>
    <w:rsid w:val="0072102F"/>
    <w:rsid w:val="00724A7C"/>
    <w:rsid w:val="00725ABD"/>
    <w:rsid w:val="007329D7"/>
    <w:rsid w:val="00732C94"/>
    <w:rsid w:val="00734C61"/>
    <w:rsid w:val="0073593D"/>
    <w:rsid w:val="00742063"/>
    <w:rsid w:val="007427C5"/>
    <w:rsid w:val="007453A5"/>
    <w:rsid w:val="00747499"/>
    <w:rsid w:val="00754CEF"/>
    <w:rsid w:val="00761332"/>
    <w:rsid w:val="00761B66"/>
    <w:rsid w:val="00762DE1"/>
    <w:rsid w:val="007637FE"/>
    <w:rsid w:val="00764F7E"/>
    <w:rsid w:val="0076666E"/>
    <w:rsid w:val="00766BF9"/>
    <w:rsid w:val="00767447"/>
    <w:rsid w:val="007703BB"/>
    <w:rsid w:val="00771CEB"/>
    <w:rsid w:val="00772E3E"/>
    <w:rsid w:val="00773785"/>
    <w:rsid w:val="00773913"/>
    <w:rsid w:val="0077741D"/>
    <w:rsid w:val="00781A80"/>
    <w:rsid w:val="00784D91"/>
    <w:rsid w:val="007875DB"/>
    <w:rsid w:val="007913B8"/>
    <w:rsid w:val="007914C0"/>
    <w:rsid w:val="007924EC"/>
    <w:rsid w:val="00795697"/>
    <w:rsid w:val="00795FA1"/>
    <w:rsid w:val="007A19B3"/>
    <w:rsid w:val="007A522D"/>
    <w:rsid w:val="007B3FA7"/>
    <w:rsid w:val="007B5062"/>
    <w:rsid w:val="007B5547"/>
    <w:rsid w:val="007C0A2B"/>
    <w:rsid w:val="007C6A8E"/>
    <w:rsid w:val="007C6E43"/>
    <w:rsid w:val="007D08F0"/>
    <w:rsid w:val="007D09D2"/>
    <w:rsid w:val="007D3E42"/>
    <w:rsid w:val="007E10B4"/>
    <w:rsid w:val="007E3E45"/>
    <w:rsid w:val="007F0F1D"/>
    <w:rsid w:val="007F2594"/>
    <w:rsid w:val="007F4E8A"/>
    <w:rsid w:val="007F58F1"/>
    <w:rsid w:val="007F68F9"/>
    <w:rsid w:val="0080398E"/>
    <w:rsid w:val="00803FF4"/>
    <w:rsid w:val="00804229"/>
    <w:rsid w:val="00810930"/>
    <w:rsid w:val="00810E66"/>
    <w:rsid w:val="008119F8"/>
    <w:rsid w:val="0081349F"/>
    <w:rsid w:val="00814BA0"/>
    <w:rsid w:val="0081550D"/>
    <w:rsid w:val="00815E7B"/>
    <w:rsid w:val="00816569"/>
    <w:rsid w:val="00816570"/>
    <w:rsid w:val="008165D1"/>
    <w:rsid w:val="00816BF3"/>
    <w:rsid w:val="00817249"/>
    <w:rsid w:val="008214C1"/>
    <w:rsid w:val="00825AF3"/>
    <w:rsid w:val="008271F8"/>
    <w:rsid w:val="00827840"/>
    <w:rsid w:val="008335F3"/>
    <w:rsid w:val="0083643B"/>
    <w:rsid w:val="00841424"/>
    <w:rsid w:val="00841B00"/>
    <w:rsid w:val="00843396"/>
    <w:rsid w:val="00844FC2"/>
    <w:rsid w:val="008451AD"/>
    <w:rsid w:val="008474CD"/>
    <w:rsid w:val="00850C1F"/>
    <w:rsid w:val="00851492"/>
    <w:rsid w:val="00862478"/>
    <w:rsid w:val="008647CA"/>
    <w:rsid w:val="00870305"/>
    <w:rsid w:val="00873AD6"/>
    <w:rsid w:val="00874B16"/>
    <w:rsid w:val="00874F8E"/>
    <w:rsid w:val="008852B5"/>
    <w:rsid w:val="008863A6"/>
    <w:rsid w:val="008867A8"/>
    <w:rsid w:val="008976B8"/>
    <w:rsid w:val="008A0F40"/>
    <w:rsid w:val="008B0A0F"/>
    <w:rsid w:val="008B561B"/>
    <w:rsid w:val="008B5945"/>
    <w:rsid w:val="008B6AE8"/>
    <w:rsid w:val="008B720B"/>
    <w:rsid w:val="008C0887"/>
    <w:rsid w:val="008C5C5D"/>
    <w:rsid w:val="008D002C"/>
    <w:rsid w:val="008D406C"/>
    <w:rsid w:val="008D45E2"/>
    <w:rsid w:val="008D486E"/>
    <w:rsid w:val="008D68DD"/>
    <w:rsid w:val="008F24DC"/>
    <w:rsid w:val="008F44F0"/>
    <w:rsid w:val="00900DB5"/>
    <w:rsid w:val="00901AD9"/>
    <w:rsid w:val="00903D70"/>
    <w:rsid w:val="009073E9"/>
    <w:rsid w:val="00907811"/>
    <w:rsid w:val="00907B20"/>
    <w:rsid w:val="00913862"/>
    <w:rsid w:val="00914497"/>
    <w:rsid w:val="0091461D"/>
    <w:rsid w:val="00914CA0"/>
    <w:rsid w:val="0091771E"/>
    <w:rsid w:val="00920658"/>
    <w:rsid w:val="00923F52"/>
    <w:rsid w:val="0092413E"/>
    <w:rsid w:val="00924832"/>
    <w:rsid w:val="009341EE"/>
    <w:rsid w:val="00935345"/>
    <w:rsid w:val="00935D2C"/>
    <w:rsid w:val="00941E71"/>
    <w:rsid w:val="009441A9"/>
    <w:rsid w:val="0094656E"/>
    <w:rsid w:val="009468A4"/>
    <w:rsid w:val="009468DE"/>
    <w:rsid w:val="00946977"/>
    <w:rsid w:val="009475FF"/>
    <w:rsid w:val="00947902"/>
    <w:rsid w:val="00951124"/>
    <w:rsid w:val="009613BB"/>
    <w:rsid w:val="009618D1"/>
    <w:rsid w:val="009624C6"/>
    <w:rsid w:val="00965D2F"/>
    <w:rsid w:val="00965DE5"/>
    <w:rsid w:val="00965F0A"/>
    <w:rsid w:val="00966DF0"/>
    <w:rsid w:val="00967072"/>
    <w:rsid w:val="00967FF2"/>
    <w:rsid w:val="009701C3"/>
    <w:rsid w:val="009704B2"/>
    <w:rsid w:val="00970F1D"/>
    <w:rsid w:val="0097211D"/>
    <w:rsid w:val="009732AA"/>
    <w:rsid w:val="009751DC"/>
    <w:rsid w:val="00983CF7"/>
    <w:rsid w:val="00987075"/>
    <w:rsid w:val="0099019B"/>
    <w:rsid w:val="00990A55"/>
    <w:rsid w:val="009964FA"/>
    <w:rsid w:val="009A04EA"/>
    <w:rsid w:val="009A08FC"/>
    <w:rsid w:val="009A2F1F"/>
    <w:rsid w:val="009A643D"/>
    <w:rsid w:val="009A77D5"/>
    <w:rsid w:val="009B0C6C"/>
    <w:rsid w:val="009B536F"/>
    <w:rsid w:val="009C06A0"/>
    <w:rsid w:val="009C08CA"/>
    <w:rsid w:val="009C150B"/>
    <w:rsid w:val="009C35E4"/>
    <w:rsid w:val="009C3D8E"/>
    <w:rsid w:val="009D0275"/>
    <w:rsid w:val="009D1C04"/>
    <w:rsid w:val="009D5E38"/>
    <w:rsid w:val="009E354B"/>
    <w:rsid w:val="009E3637"/>
    <w:rsid w:val="009E438D"/>
    <w:rsid w:val="009E7729"/>
    <w:rsid w:val="009F4096"/>
    <w:rsid w:val="00A00C8C"/>
    <w:rsid w:val="00A01048"/>
    <w:rsid w:val="00A02679"/>
    <w:rsid w:val="00A04370"/>
    <w:rsid w:val="00A05C2B"/>
    <w:rsid w:val="00A07ACC"/>
    <w:rsid w:val="00A07E41"/>
    <w:rsid w:val="00A11EA6"/>
    <w:rsid w:val="00A14461"/>
    <w:rsid w:val="00A1686F"/>
    <w:rsid w:val="00A270FE"/>
    <w:rsid w:val="00A32966"/>
    <w:rsid w:val="00A3388D"/>
    <w:rsid w:val="00A33911"/>
    <w:rsid w:val="00A34893"/>
    <w:rsid w:val="00A3755D"/>
    <w:rsid w:val="00A415F7"/>
    <w:rsid w:val="00A437D6"/>
    <w:rsid w:val="00A47B7A"/>
    <w:rsid w:val="00A53D8D"/>
    <w:rsid w:val="00A5518C"/>
    <w:rsid w:val="00A57DC3"/>
    <w:rsid w:val="00A616C8"/>
    <w:rsid w:val="00A620CE"/>
    <w:rsid w:val="00A6666D"/>
    <w:rsid w:val="00A67B0A"/>
    <w:rsid w:val="00A70E39"/>
    <w:rsid w:val="00A71E3E"/>
    <w:rsid w:val="00A74A97"/>
    <w:rsid w:val="00A74F33"/>
    <w:rsid w:val="00A76158"/>
    <w:rsid w:val="00A84A39"/>
    <w:rsid w:val="00A86EB9"/>
    <w:rsid w:val="00A930C0"/>
    <w:rsid w:val="00A960DD"/>
    <w:rsid w:val="00AA02BC"/>
    <w:rsid w:val="00AA1786"/>
    <w:rsid w:val="00AB09BC"/>
    <w:rsid w:val="00AB0E9B"/>
    <w:rsid w:val="00AB106B"/>
    <w:rsid w:val="00AB58CC"/>
    <w:rsid w:val="00AC4FF4"/>
    <w:rsid w:val="00AC5FD8"/>
    <w:rsid w:val="00AD204D"/>
    <w:rsid w:val="00AD3F29"/>
    <w:rsid w:val="00AD4295"/>
    <w:rsid w:val="00AD48B4"/>
    <w:rsid w:val="00AD593C"/>
    <w:rsid w:val="00AD5C3D"/>
    <w:rsid w:val="00AD72DD"/>
    <w:rsid w:val="00AE052D"/>
    <w:rsid w:val="00AE17E5"/>
    <w:rsid w:val="00AE49AE"/>
    <w:rsid w:val="00AE6C0F"/>
    <w:rsid w:val="00AE6F28"/>
    <w:rsid w:val="00AF101D"/>
    <w:rsid w:val="00AF3233"/>
    <w:rsid w:val="00AF7678"/>
    <w:rsid w:val="00B00AD2"/>
    <w:rsid w:val="00B0101D"/>
    <w:rsid w:val="00B02520"/>
    <w:rsid w:val="00B04C0B"/>
    <w:rsid w:val="00B12684"/>
    <w:rsid w:val="00B13256"/>
    <w:rsid w:val="00B13598"/>
    <w:rsid w:val="00B15A0C"/>
    <w:rsid w:val="00B15EB5"/>
    <w:rsid w:val="00B16CCA"/>
    <w:rsid w:val="00B2140F"/>
    <w:rsid w:val="00B2158E"/>
    <w:rsid w:val="00B22EB1"/>
    <w:rsid w:val="00B238D0"/>
    <w:rsid w:val="00B24259"/>
    <w:rsid w:val="00B277A6"/>
    <w:rsid w:val="00B323D1"/>
    <w:rsid w:val="00B33693"/>
    <w:rsid w:val="00B35F0D"/>
    <w:rsid w:val="00B37778"/>
    <w:rsid w:val="00B401D9"/>
    <w:rsid w:val="00B40721"/>
    <w:rsid w:val="00B42F1B"/>
    <w:rsid w:val="00B51548"/>
    <w:rsid w:val="00B524E1"/>
    <w:rsid w:val="00B53502"/>
    <w:rsid w:val="00B557A7"/>
    <w:rsid w:val="00B57411"/>
    <w:rsid w:val="00B62667"/>
    <w:rsid w:val="00B63A4E"/>
    <w:rsid w:val="00B6429B"/>
    <w:rsid w:val="00B70C02"/>
    <w:rsid w:val="00B70FED"/>
    <w:rsid w:val="00B7246C"/>
    <w:rsid w:val="00B72B97"/>
    <w:rsid w:val="00B74009"/>
    <w:rsid w:val="00B753E5"/>
    <w:rsid w:val="00B770D3"/>
    <w:rsid w:val="00B8204E"/>
    <w:rsid w:val="00B82EC6"/>
    <w:rsid w:val="00B841AA"/>
    <w:rsid w:val="00B85EA0"/>
    <w:rsid w:val="00B90164"/>
    <w:rsid w:val="00B95EE2"/>
    <w:rsid w:val="00B963F3"/>
    <w:rsid w:val="00BA34DB"/>
    <w:rsid w:val="00BA4773"/>
    <w:rsid w:val="00BB0F1F"/>
    <w:rsid w:val="00BB17A8"/>
    <w:rsid w:val="00BB312B"/>
    <w:rsid w:val="00BB42E7"/>
    <w:rsid w:val="00BB5195"/>
    <w:rsid w:val="00BB5662"/>
    <w:rsid w:val="00BC2551"/>
    <w:rsid w:val="00BC550C"/>
    <w:rsid w:val="00BC6DD9"/>
    <w:rsid w:val="00BC777D"/>
    <w:rsid w:val="00BC778A"/>
    <w:rsid w:val="00BD0959"/>
    <w:rsid w:val="00BD3118"/>
    <w:rsid w:val="00BD71A3"/>
    <w:rsid w:val="00BE1D6D"/>
    <w:rsid w:val="00BE29F8"/>
    <w:rsid w:val="00BE5587"/>
    <w:rsid w:val="00BE76E0"/>
    <w:rsid w:val="00BF295F"/>
    <w:rsid w:val="00BF5425"/>
    <w:rsid w:val="00BF64A0"/>
    <w:rsid w:val="00BF77CC"/>
    <w:rsid w:val="00C0057B"/>
    <w:rsid w:val="00C01AB5"/>
    <w:rsid w:val="00C02E1F"/>
    <w:rsid w:val="00C1134E"/>
    <w:rsid w:val="00C146BE"/>
    <w:rsid w:val="00C16E6D"/>
    <w:rsid w:val="00C2086E"/>
    <w:rsid w:val="00C228A6"/>
    <w:rsid w:val="00C2311F"/>
    <w:rsid w:val="00C233B8"/>
    <w:rsid w:val="00C24781"/>
    <w:rsid w:val="00C2491E"/>
    <w:rsid w:val="00C25666"/>
    <w:rsid w:val="00C27D3F"/>
    <w:rsid w:val="00C3026A"/>
    <w:rsid w:val="00C30325"/>
    <w:rsid w:val="00C32275"/>
    <w:rsid w:val="00C32A96"/>
    <w:rsid w:val="00C41003"/>
    <w:rsid w:val="00C4349B"/>
    <w:rsid w:val="00C43D0D"/>
    <w:rsid w:val="00C468B6"/>
    <w:rsid w:val="00C46BAA"/>
    <w:rsid w:val="00C507D6"/>
    <w:rsid w:val="00C52071"/>
    <w:rsid w:val="00C55FE2"/>
    <w:rsid w:val="00C56F12"/>
    <w:rsid w:val="00C621B0"/>
    <w:rsid w:val="00C6229C"/>
    <w:rsid w:val="00C63B6C"/>
    <w:rsid w:val="00C63F39"/>
    <w:rsid w:val="00C715D8"/>
    <w:rsid w:val="00C72BEA"/>
    <w:rsid w:val="00C75886"/>
    <w:rsid w:val="00C800B7"/>
    <w:rsid w:val="00C8147A"/>
    <w:rsid w:val="00C82EF0"/>
    <w:rsid w:val="00C845D1"/>
    <w:rsid w:val="00C85119"/>
    <w:rsid w:val="00C900B1"/>
    <w:rsid w:val="00C918AB"/>
    <w:rsid w:val="00C97CDD"/>
    <w:rsid w:val="00CA0850"/>
    <w:rsid w:val="00CA133F"/>
    <w:rsid w:val="00CA2280"/>
    <w:rsid w:val="00CA2A80"/>
    <w:rsid w:val="00CA43A9"/>
    <w:rsid w:val="00CA4F61"/>
    <w:rsid w:val="00CA7C1F"/>
    <w:rsid w:val="00CB2A52"/>
    <w:rsid w:val="00CB5E1D"/>
    <w:rsid w:val="00CB646D"/>
    <w:rsid w:val="00CB6C92"/>
    <w:rsid w:val="00CB7F26"/>
    <w:rsid w:val="00CC0585"/>
    <w:rsid w:val="00CC1BE4"/>
    <w:rsid w:val="00CC2663"/>
    <w:rsid w:val="00CC548B"/>
    <w:rsid w:val="00CC7F42"/>
    <w:rsid w:val="00CD0EB6"/>
    <w:rsid w:val="00CD1B77"/>
    <w:rsid w:val="00CD54F6"/>
    <w:rsid w:val="00CD584A"/>
    <w:rsid w:val="00CD61F2"/>
    <w:rsid w:val="00CE2B86"/>
    <w:rsid w:val="00CE3F80"/>
    <w:rsid w:val="00CE53AC"/>
    <w:rsid w:val="00CE552F"/>
    <w:rsid w:val="00CE5E62"/>
    <w:rsid w:val="00CE7BB7"/>
    <w:rsid w:val="00CF2005"/>
    <w:rsid w:val="00CF4C72"/>
    <w:rsid w:val="00CF4E4A"/>
    <w:rsid w:val="00D02CC7"/>
    <w:rsid w:val="00D10551"/>
    <w:rsid w:val="00D116B7"/>
    <w:rsid w:val="00D11EF6"/>
    <w:rsid w:val="00D147C6"/>
    <w:rsid w:val="00D1638C"/>
    <w:rsid w:val="00D206C7"/>
    <w:rsid w:val="00D21532"/>
    <w:rsid w:val="00D24B34"/>
    <w:rsid w:val="00D268B4"/>
    <w:rsid w:val="00D275DB"/>
    <w:rsid w:val="00D34B58"/>
    <w:rsid w:val="00D36C05"/>
    <w:rsid w:val="00D40A51"/>
    <w:rsid w:val="00D420C5"/>
    <w:rsid w:val="00D423D2"/>
    <w:rsid w:val="00D46407"/>
    <w:rsid w:val="00D5180C"/>
    <w:rsid w:val="00D52A07"/>
    <w:rsid w:val="00D6019F"/>
    <w:rsid w:val="00D60663"/>
    <w:rsid w:val="00D6136E"/>
    <w:rsid w:val="00D61F57"/>
    <w:rsid w:val="00D65709"/>
    <w:rsid w:val="00D7102C"/>
    <w:rsid w:val="00D72F2B"/>
    <w:rsid w:val="00D7555D"/>
    <w:rsid w:val="00D82C9A"/>
    <w:rsid w:val="00D84F1C"/>
    <w:rsid w:val="00D86B6B"/>
    <w:rsid w:val="00D87E4D"/>
    <w:rsid w:val="00D91AB7"/>
    <w:rsid w:val="00D96C90"/>
    <w:rsid w:val="00DA095B"/>
    <w:rsid w:val="00DA304F"/>
    <w:rsid w:val="00DA5811"/>
    <w:rsid w:val="00DA7778"/>
    <w:rsid w:val="00DB0D85"/>
    <w:rsid w:val="00DB1EF5"/>
    <w:rsid w:val="00DB61EE"/>
    <w:rsid w:val="00DB62BB"/>
    <w:rsid w:val="00DC0B59"/>
    <w:rsid w:val="00DC305D"/>
    <w:rsid w:val="00DC3FB6"/>
    <w:rsid w:val="00DC5BD0"/>
    <w:rsid w:val="00DC5C16"/>
    <w:rsid w:val="00DC68DF"/>
    <w:rsid w:val="00DC6D5E"/>
    <w:rsid w:val="00DD0CA2"/>
    <w:rsid w:val="00DD12F7"/>
    <w:rsid w:val="00DD7608"/>
    <w:rsid w:val="00DE3B37"/>
    <w:rsid w:val="00DE6439"/>
    <w:rsid w:val="00DE6F40"/>
    <w:rsid w:val="00DE7DE3"/>
    <w:rsid w:val="00DF1AFD"/>
    <w:rsid w:val="00DF3D21"/>
    <w:rsid w:val="00E01069"/>
    <w:rsid w:val="00E041EE"/>
    <w:rsid w:val="00E0445B"/>
    <w:rsid w:val="00E1255A"/>
    <w:rsid w:val="00E12B29"/>
    <w:rsid w:val="00E14512"/>
    <w:rsid w:val="00E14D8E"/>
    <w:rsid w:val="00E171C9"/>
    <w:rsid w:val="00E17231"/>
    <w:rsid w:val="00E2088F"/>
    <w:rsid w:val="00E24B35"/>
    <w:rsid w:val="00E2677E"/>
    <w:rsid w:val="00E33F4E"/>
    <w:rsid w:val="00E3629D"/>
    <w:rsid w:val="00E40C3E"/>
    <w:rsid w:val="00E43C85"/>
    <w:rsid w:val="00E44C05"/>
    <w:rsid w:val="00E45260"/>
    <w:rsid w:val="00E45A15"/>
    <w:rsid w:val="00E52994"/>
    <w:rsid w:val="00E55537"/>
    <w:rsid w:val="00E5646A"/>
    <w:rsid w:val="00E573A2"/>
    <w:rsid w:val="00E57497"/>
    <w:rsid w:val="00E6160A"/>
    <w:rsid w:val="00E630BF"/>
    <w:rsid w:val="00E642C6"/>
    <w:rsid w:val="00E6628F"/>
    <w:rsid w:val="00E71CA0"/>
    <w:rsid w:val="00E7340D"/>
    <w:rsid w:val="00E7353A"/>
    <w:rsid w:val="00E73683"/>
    <w:rsid w:val="00E73E86"/>
    <w:rsid w:val="00E75248"/>
    <w:rsid w:val="00E77904"/>
    <w:rsid w:val="00E803BA"/>
    <w:rsid w:val="00E8073E"/>
    <w:rsid w:val="00E80E57"/>
    <w:rsid w:val="00E84789"/>
    <w:rsid w:val="00E84F3C"/>
    <w:rsid w:val="00E85FE9"/>
    <w:rsid w:val="00E865B2"/>
    <w:rsid w:val="00E86BD0"/>
    <w:rsid w:val="00E86ECF"/>
    <w:rsid w:val="00E93396"/>
    <w:rsid w:val="00E96D75"/>
    <w:rsid w:val="00E9747E"/>
    <w:rsid w:val="00EA0B15"/>
    <w:rsid w:val="00EA2487"/>
    <w:rsid w:val="00EA5096"/>
    <w:rsid w:val="00EA538C"/>
    <w:rsid w:val="00EA6275"/>
    <w:rsid w:val="00EB3CC1"/>
    <w:rsid w:val="00EB7782"/>
    <w:rsid w:val="00EC3F1D"/>
    <w:rsid w:val="00ED09B7"/>
    <w:rsid w:val="00ED4036"/>
    <w:rsid w:val="00ED7262"/>
    <w:rsid w:val="00EE179C"/>
    <w:rsid w:val="00EE3D5C"/>
    <w:rsid w:val="00EE4EC4"/>
    <w:rsid w:val="00EE7D47"/>
    <w:rsid w:val="00EF00DB"/>
    <w:rsid w:val="00EF03B1"/>
    <w:rsid w:val="00EF225D"/>
    <w:rsid w:val="00EF3260"/>
    <w:rsid w:val="00EF346F"/>
    <w:rsid w:val="00EF57AC"/>
    <w:rsid w:val="00F01CD1"/>
    <w:rsid w:val="00F03333"/>
    <w:rsid w:val="00F0371F"/>
    <w:rsid w:val="00F05B7B"/>
    <w:rsid w:val="00F1328D"/>
    <w:rsid w:val="00F14C2C"/>
    <w:rsid w:val="00F153FD"/>
    <w:rsid w:val="00F1683E"/>
    <w:rsid w:val="00F22EF2"/>
    <w:rsid w:val="00F2305D"/>
    <w:rsid w:val="00F30BBA"/>
    <w:rsid w:val="00F30E81"/>
    <w:rsid w:val="00F31E42"/>
    <w:rsid w:val="00F32DE0"/>
    <w:rsid w:val="00F34F51"/>
    <w:rsid w:val="00F40208"/>
    <w:rsid w:val="00F41F32"/>
    <w:rsid w:val="00F42243"/>
    <w:rsid w:val="00F461FB"/>
    <w:rsid w:val="00F479D1"/>
    <w:rsid w:val="00F47A14"/>
    <w:rsid w:val="00F50B56"/>
    <w:rsid w:val="00F52EFE"/>
    <w:rsid w:val="00F6203B"/>
    <w:rsid w:val="00F63BDC"/>
    <w:rsid w:val="00F652F7"/>
    <w:rsid w:val="00F70F42"/>
    <w:rsid w:val="00F72F34"/>
    <w:rsid w:val="00F73406"/>
    <w:rsid w:val="00F743D7"/>
    <w:rsid w:val="00F8338D"/>
    <w:rsid w:val="00F87A26"/>
    <w:rsid w:val="00FA156D"/>
    <w:rsid w:val="00FA6465"/>
    <w:rsid w:val="00FB2E78"/>
    <w:rsid w:val="00FB620E"/>
    <w:rsid w:val="00FB6FC6"/>
    <w:rsid w:val="00FC5D71"/>
    <w:rsid w:val="00FC6968"/>
    <w:rsid w:val="00FD2680"/>
    <w:rsid w:val="00FE6E96"/>
    <w:rsid w:val="00FF5427"/>
    <w:rsid w:val="00FF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3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3693"/>
    <w:pPr>
      <w:overflowPunct w:val="0"/>
      <w:autoSpaceDE w:val="0"/>
      <w:autoSpaceDN w:val="0"/>
      <w:adjustRightInd w:val="0"/>
      <w:jc w:val="both"/>
      <w:textAlignment w:val="baseline"/>
    </w:pPr>
    <w:rPr>
      <w:noProof/>
      <w:sz w:val="22"/>
      <w:szCs w:val="22"/>
      <w:lang w:eastAsia="en-US"/>
    </w:rPr>
  </w:style>
  <w:style w:type="paragraph" w:styleId="Heading1">
    <w:name w:val="heading 1"/>
    <w:basedOn w:val="Normal"/>
    <w:next w:val="Normal"/>
    <w:link w:val="Heading1Char"/>
    <w:qFormat/>
    <w:rsid w:val="00C6229C"/>
    <w:pPr>
      <w:keepNext/>
      <w:numPr>
        <w:numId w:val="8"/>
      </w:numPr>
      <w:tabs>
        <w:tab w:val="left" w:pos="720"/>
      </w:tabs>
      <w:spacing w:before="5520" w:after="60"/>
      <w:jc w:val="right"/>
      <w:outlineLvl w:val="0"/>
    </w:pPr>
    <w:rPr>
      <w:rFonts w:cs="Arial"/>
      <w:b/>
      <w:bCs/>
      <w:caps/>
      <w:kern w:val="28"/>
      <w:sz w:val="28"/>
      <w:szCs w:val="28"/>
    </w:rPr>
  </w:style>
  <w:style w:type="paragraph" w:styleId="Heading2">
    <w:name w:val="heading 2"/>
    <w:basedOn w:val="Normal"/>
    <w:next w:val="Normal"/>
    <w:qFormat/>
    <w:rsid w:val="00C6229C"/>
    <w:pPr>
      <w:keepNext/>
      <w:numPr>
        <w:ilvl w:val="1"/>
        <w:numId w:val="8"/>
      </w:numPr>
      <w:spacing w:before="240" w:after="160"/>
      <w:outlineLvl w:val="1"/>
    </w:pPr>
    <w:rPr>
      <w:rFonts w:cs="Arial"/>
      <w:b/>
      <w:bCs/>
      <w:sz w:val="28"/>
      <w:szCs w:val="28"/>
    </w:rPr>
  </w:style>
  <w:style w:type="paragraph" w:styleId="Heading3">
    <w:name w:val="heading 3"/>
    <w:basedOn w:val="Normal"/>
    <w:next w:val="Normal"/>
    <w:qFormat/>
    <w:rsid w:val="00C6229C"/>
    <w:pPr>
      <w:keepNext/>
      <w:numPr>
        <w:ilvl w:val="2"/>
        <w:numId w:val="8"/>
      </w:numPr>
      <w:spacing w:before="120" w:after="60"/>
      <w:outlineLvl w:val="2"/>
    </w:pPr>
    <w:rPr>
      <w:rFonts w:cs="Arial"/>
      <w:b/>
      <w:bCs/>
      <w:sz w:val="24"/>
      <w:szCs w:val="24"/>
    </w:rPr>
  </w:style>
  <w:style w:type="paragraph" w:styleId="Heading4">
    <w:name w:val="heading 4"/>
    <w:basedOn w:val="Normal"/>
    <w:next w:val="Normal"/>
    <w:qFormat/>
    <w:rsid w:val="00C6229C"/>
    <w:pPr>
      <w:keepNext/>
      <w:numPr>
        <w:ilvl w:val="3"/>
        <w:numId w:val="8"/>
      </w:numPr>
      <w:spacing w:before="240" w:after="60"/>
      <w:outlineLvl w:val="3"/>
    </w:pPr>
    <w:rPr>
      <w:rFonts w:cs="Arial"/>
      <w:i/>
      <w:iCs/>
      <w:sz w:val="24"/>
      <w:szCs w:val="24"/>
    </w:rPr>
  </w:style>
  <w:style w:type="paragraph" w:styleId="Heading5">
    <w:name w:val="heading 5"/>
    <w:basedOn w:val="Normal"/>
    <w:next w:val="Normal"/>
    <w:qFormat/>
    <w:rsid w:val="00C6229C"/>
    <w:pPr>
      <w:numPr>
        <w:ilvl w:val="4"/>
        <w:numId w:val="8"/>
      </w:numPr>
      <w:spacing w:before="240" w:after="60"/>
      <w:outlineLvl w:val="4"/>
    </w:pPr>
    <w:rPr>
      <w:rFonts w:ascii="Arial" w:hAnsi="Arial" w:cs="Arial"/>
      <w:b/>
      <w:bCs/>
    </w:rPr>
  </w:style>
  <w:style w:type="paragraph" w:styleId="Heading6">
    <w:name w:val="heading 6"/>
    <w:basedOn w:val="Normal"/>
    <w:next w:val="Normal"/>
    <w:qFormat/>
    <w:rsid w:val="00C6229C"/>
    <w:pPr>
      <w:numPr>
        <w:ilvl w:val="5"/>
        <w:numId w:val="8"/>
      </w:numPr>
      <w:spacing w:before="240" w:after="60"/>
      <w:outlineLvl w:val="5"/>
    </w:pPr>
    <w:rPr>
      <w:i/>
      <w:iCs/>
    </w:rPr>
  </w:style>
  <w:style w:type="paragraph" w:styleId="Heading7">
    <w:name w:val="heading 7"/>
    <w:basedOn w:val="Normal"/>
    <w:next w:val="Normal"/>
    <w:qFormat/>
    <w:rsid w:val="00C6229C"/>
    <w:pPr>
      <w:numPr>
        <w:ilvl w:val="6"/>
        <w:numId w:val="8"/>
      </w:numPr>
      <w:spacing w:before="240" w:after="60"/>
      <w:outlineLvl w:val="6"/>
    </w:pPr>
    <w:rPr>
      <w:rFonts w:ascii="Arial" w:hAnsi="Arial" w:cs="Arial"/>
      <w:sz w:val="20"/>
      <w:szCs w:val="20"/>
    </w:rPr>
  </w:style>
  <w:style w:type="paragraph" w:styleId="Heading8">
    <w:name w:val="heading 8"/>
    <w:basedOn w:val="Normal"/>
    <w:next w:val="Normal"/>
    <w:qFormat/>
    <w:rsid w:val="00C6229C"/>
    <w:pPr>
      <w:numPr>
        <w:ilvl w:val="7"/>
        <w:numId w:val="8"/>
      </w:numPr>
      <w:spacing w:before="240" w:after="60"/>
      <w:outlineLvl w:val="7"/>
    </w:pPr>
    <w:rPr>
      <w:rFonts w:ascii="Arial" w:hAnsi="Arial" w:cs="Arial"/>
      <w:i/>
      <w:iCs/>
      <w:sz w:val="20"/>
      <w:szCs w:val="20"/>
    </w:rPr>
  </w:style>
  <w:style w:type="paragraph" w:styleId="Heading9">
    <w:name w:val="heading 9"/>
    <w:basedOn w:val="Normal"/>
    <w:next w:val="Normal"/>
    <w:qFormat/>
    <w:rsid w:val="00C6229C"/>
    <w:pPr>
      <w:numPr>
        <w:ilvl w:val="8"/>
        <w:numId w:val="8"/>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6229C"/>
    <w:rPr>
      <w:rFonts w:cs="Arial"/>
      <w:b/>
      <w:bCs/>
      <w:caps/>
      <w:noProof/>
      <w:kern w:val="28"/>
      <w:sz w:val="28"/>
      <w:szCs w:val="28"/>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20"/>
    </w:pPr>
    <w:rPr>
      <w:smallCaps/>
      <w:sz w:val="20"/>
      <w:szCs w:val="20"/>
    </w:rPr>
  </w:style>
  <w:style w:type="paragraph" w:styleId="TOC3">
    <w:name w:val="toc 3"/>
    <w:basedOn w:val="Normal"/>
    <w:next w:val="Normal"/>
    <w:autoRedefine/>
    <w:uiPriority w:val="39"/>
    <w:pPr>
      <w:ind w:left="440"/>
    </w:pPr>
    <w:rPr>
      <w:i/>
      <w:iCs/>
      <w:sz w:val="20"/>
      <w:szCs w:val="20"/>
    </w:rPr>
  </w:style>
  <w:style w:type="paragraph" w:styleId="TOC4">
    <w:name w:val="toc 4"/>
    <w:basedOn w:val="Normal"/>
    <w:next w:val="Normal"/>
    <w:autoRedefine/>
    <w:uiPriority w:val="39"/>
    <w:pPr>
      <w:ind w:left="660"/>
    </w:pPr>
    <w:rPr>
      <w:sz w:val="18"/>
      <w:szCs w:val="18"/>
    </w:rPr>
  </w:style>
  <w:style w:type="paragraph" w:styleId="TOC5">
    <w:name w:val="toc 5"/>
    <w:basedOn w:val="Normal"/>
    <w:next w:val="Normal"/>
    <w:autoRedefine/>
    <w:uiPriority w:val="39"/>
    <w:pPr>
      <w:ind w:left="880"/>
    </w:pPr>
    <w:rPr>
      <w:sz w:val="18"/>
      <w:szCs w:val="18"/>
    </w:rPr>
  </w:style>
  <w:style w:type="paragraph" w:styleId="TOC6">
    <w:name w:val="toc 6"/>
    <w:basedOn w:val="Normal"/>
    <w:next w:val="Normal"/>
    <w:autoRedefine/>
    <w:uiPriority w:val="39"/>
    <w:pPr>
      <w:ind w:left="1100"/>
    </w:pPr>
    <w:rPr>
      <w:sz w:val="18"/>
      <w:szCs w:val="18"/>
    </w:rPr>
  </w:style>
  <w:style w:type="paragraph" w:styleId="TOC7">
    <w:name w:val="toc 7"/>
    <w:basedOn w:val="Normal"/>
    <w:next w:val="Normal"/>
    <w:autoRedefine/>
    <w:uiPriority w:val="39"/>
    <w:pPr>
      <w:ind w:left="1320"/>
    </w:pPr>
    <w:rPr>
      <w:sz w:val="18"/>
      <w:szCs w:val="18"/>
    </w:rPr>
  </w:style>
  <w:style w:type="paragraph" w:styleId="TOC8">
    <w:name w:val="toc 8"/>
    <w:basedOn w:val="Normal"/>
    <w:next w:val="Normal"/>
    <w:autoRedefine/>
    <w:uiPriority w:val="39"/>
    <w:pPr>
      <w:ind w:left="1540"/>
    </w:pPr>
    <w:rPr>
      <w:sz w:val="18"/>
      <w:szCs w:val="18"/>
    </w:rPr>
  </w:style>
  <w:style w:type="paragraph" w:styleId="TOC9">
    <w:name w:val="toc 9"/>
    <w:basedOn w:val="Normal"/>
    <w:next w:val="Normal"/>
    <w:autoRedefine/>
    <w:uiPriority w:val="39"/>
    <w:pPr>
      <w:ind w:left="1760"/>
    </w:pPr>
    <w:rPr>
      <w:sz w:val="18"/>
      <w:szCs w:val="18"/>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table" w:styleId="TableGrid">
    <w:name w:val="Table Grid"/>
    <w:aliases w:val="Options"/>
    <w:basedOn w:val="TableNormal"/>
    <w:rsid w:val="00427FF2"/>
    <w:pPr>
      <w:overflowPunct w:val="0"/>
      <w:autoSpaceDE w:val="0"/>
      <w:autoSpaceDN w:val="0"/>
      <w:adjustRightInd w:val="0"/>
      <w:textAlignment w:val="baseline"/>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jc w:val="center"/>
    </w:trPr>
    <w:tcPr>
      <w:vAlign w:val="center"/>
    </w:tcPr>
    <w:tblStylePr w:type="firstRow">
      <w:rPr>
        <w:b/>
        <w:bCs/>
        <w:i/>
        <w:iCs/>
      </w:rPr>
    </w:tblStylePr>
    <w:tblStylePr w:type="firstCol">
      <w:rPr>
        <w:i/>
        <w:iCs/>
      </w:rPr>
    </w:tblStylePr>
  </w:style>
  <w:style w:type="paragraph" w:customStyle="1" w:styleId="SectionHeader">
    <w:name w:val="Section Header"/>
    <w:basedOn w:val="Header"/>
    <w:rsid w:val="00C233B8"/>
    <w:pPr>
      <w:pageBreakBefore/>
      <w:framePr w:wrap="auto" w:vAnchor="page" w:hAnchor="text" w:yAlign="center"/>
      <w:jc w:val="right"/>
    </w:pPr>
    <w:rPr>
      <w:caps/>
      <w:sz w:val="28"/>
      <w:szCs w:val="28"/>
    </w:rPr>
  </w:style>
  <w:style w:type="paragraph" w:customStyle="1" w:styleId="ChapterLabel">
    <w:name w:val="Chapter Label"/>
    <w:basedOn w:val="Normal"/>
    <w:next w:val="Normal"/>
    <w:rsid w:val="00DC5BD0"/>
    <w:pPr>
      <w:keepNext/>
      <w:pageBreakBefore/>
      <w:tabs>
        <w:tab w:val="right" w:pos="8640"/>
      </w:tabs>
      <w:overflowPunct/>
      <w:autoSpaceDE/>
      <w:autoSpaceDN/>
      <w:adjustRightInd/>
      <w:spacing w:before="600" w:after="600"/>
      <w:jc w:val="center"/>
      <w:textAlignment w:val="auto"/>
    </w:pPr>
    <w:rPr>
      <w:rFonts w:ascii="Garamond" w:hAnsi="Garamond" w:cs="Garamond"/>
      <w:b/>
      <w:bCs/>
      <w:i/>
      <w:iCs/>
      <w:spacing w:val="70"/>
      <w:sz w:val="44"/>
      <w:szCs w:val="44"/>
    </w:rPr>
  </w:style>
  <w:style w:type="paragraph" w:customStyle="1" w:styleId="InsectionHeading">
    <w:name w:val="Insection Heading"/>
    <w:basedOn w:val="Heading1"/>
    <w:rsid w:val="00305EB8"/>
    <w:pPr>
      <w:pageBreakBefore/>
      <w:numPr>
        <w:numId w:val="0"/>
      </w:numPr>
      <w:spacing w:before="240" w:after="120"/>
      <w:jc w:val="left"/>
      <w:outlineLvl w:val="9"/>
    </w:pPr>
  </w:style>
  <w:style w:type="paragraph" w:styleId="BalloonText">
    <w:name w:val="Balloon Text"/>
    <w:basedOn w:val="Normal"/>
    <w:semiHidden/>
    <w:rsid w:val="00901AD9"/>
    <w:rPr>
      <w:rFonts w:ascii="Tahoma" w:hAnsi="Tahoma" w:cs="Tahoma"/>
      <w:sz w:val="16"/>
      <w:szCs w:val="16"/>
    </w:rPr>
  </w:style>
  <w:style w:type="paragraph" w:customStyle="1" w:styleId="CommandLine">
    <w:name w:val="Command Line"/>
    <w:basedOn w:val="Normal"/>
    <w:rsid w:val="007B3FA7"/>
    <w:pPr>
      <w:pBdr>
        <w:top w:val="single" w:sz="4" w:space="1" w:color="auto"/>
        <w:left w:val="single" w:sz="4" w:space="4" w:color="auto"/>
        <w:bottom w:val="single" w:sz="4" w:space="1" w:color="auto"/>
        <w:right w:val="single" w:sz="4" w:space="4" w:color="auto"/>
      </w:pBdr>
      <w:shd w:val="clear" w:color="auto" w:fill="D9D9D9"/>
      <w:spacing w:before="120" w:after="120"/>
      <w:ind w:left="288" w:right="288"/>
    </w:pPr>
    <w:rPr>
      <w:rFonts w:ascii="Courier New" w:hAnsi="Courier New" w:cs="Courier New"/>
      <w:sz w:val="20"/>
      <w:szCs w:val="20"/>
    </w:rPr>
  </w:style>
  <w:style w:type="paragraph" w:styleId="PlainText">
    <w:name w:val="Plain Text"/>
    <w:basedOn w:val="Normal"/>
    <w:rsid w:val="00A04370"/>
    <w:pPr>
      <w:overflowPunct/>
      <w:autoSpaceDE/>
      <w:autoSpaceDN/>
      <w:adjustRightInd/>
      <w:textAlignment w:val="auto"/>
    </w:pPr>
    <w:rPr>
      <w:rFonts w:ascii="Courier New" w:hAnsi="Courier New" w:cs="Courier New"/>
      <w:sz w:val="20"/>
      <w:szCs w:val="20"/>
    </w:rPr>
  </w:style>
  <w:style w:type="table" w:styleId="TableGrid1">
    <w:name w:val="Table Grid 1"/>
    <w:basedOn w:val="TableNormal"/>
    <w:rsid w:val="001B6E2B"/>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ports">
    <w:name w:val="Reports"/>
    <w:basedOn w:val="Normal"/>
    <w:next w:val="Normal"/>
    <w:rsid w:val="005C24B7"/>
    <w:pPr>
      <w:pBdr>
        <w:top w:val="single" w:sz="4" w:space="1" w:color="auto"/>
        <w:left w:val="single" w:sz="4" w:space="4" w:color="auto"/>
        <w:bottom w:val="single" w:sz="4" w:space="1" w:color="auto"/>
        <w:right w:val="single" w:sz="4" w:space="4" w:color="auto"/>
      </w:pBdr>
      <w:shd w:val="clear" w:color="auto" w:fill="F3F3F3"/>
      <w:ind w:left="288" w:right="288"/>
    </w:pPr>
    <w:rPr>
      <w:rFonts w:ascii="Courier New" w:hAnsi="Courier New" w:cs="Courier New"/>
      <w:sz w:val="18"/>
      <w:szCs w:val="18"/>
    </w:rPr>
  </w:style>
  <w:style w:type="character" w:styleId="Strong">
    <w:name w:val="Strong"/>
    <w:qFormat/>
    <w:rsid w:val="003052AF"/>
    <w:rPr>
      <w:b/>
      <w:bCs/>
    </w:rPr>
  </w:style>
  <w:style w:type="paragraph" w:styleId="Caption">
    <w:name w:val="caption"/>
    <w:basedOn w:val="Normal"/>
    <w:next w:val="Normal"/>
    <w:qFormat/>
    <w:rsid w:val="00EF00DB"/>
    <w:rPr>
      <w:b/>
      <w:bCs/>
      <w:sz w:val="20"/>
      <w:szCs w:val="20"/>
    </w:rPr>
  </w:style>
  <w:style w:type="table" w:styleId="TableGrid2">
    <w:name w:val="Table Grid 2"/>
    <w:aliases w:val="Table Grid : Description"/>
    <w:basedOn w:val="TableNormal"/>
    <w:rsid w:val="007D09D2"/>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cPr>
      <w:shd w:val="clear" w:color="auto" w:fill="auto"/>
    </w:tcPr>
    <w:tblStylePr w:type="firstRow">
      <w:rPr>
        <w:rFonts w:ascii="Times New Roman" w:hAnsi="Times New Roman"/>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i/>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styleId="DocumentMap">
    <w:name w:val="Document Map"/>
    <w:basedOn w:val="Normal"/>
    <w:semiHidden/>
    <w:rsid w:val="00907B20"/>
    <w:pPr>
      <w:shd w:val="clear" w:color="auto" w:fill="000080"/>
    </w:pPr>
    <w:rPr>
      <w:rFonts w:ascii="Tahoma" w:hAnsi="Tahoma" w:cs="Tahoma"/>
      <w:sz w:val="20"/>
      <w:szCs w:val="20"/>
    </w:rPr>
  </w:style>
  <w:style w:type="paragraph" w:customStyle="1" w:styleId="enumlev1">
    <w:name w:val="enumlev1"/>
    <w:basedOn w:val="Normal"/>
    <w:rsid w:val="00935345"/>
    <w:pPr>
      <w:tabs>
        <w:tab w:val="left" w:pos="794"/>
        <w:tab w:val="left" w:pos="1191"/>
        <w:tab w:val="left" w:pos="1588"/>
        <w:tab w:val="left" w:pos="1985"/>
      </w:tabs>
      <w:spacing w:before="86"/>
      <w:ind w:left="1191" w:hanging="397"/>
    </w:pPr>
    <w:rPr>
      <w:noProof w:val="0"/>
      <w:sz w:val="20"/>
      <w:szCs w:val="20"/>
      <w:lang w:val="en-GB"/>
    </w:rPr>
  </w:style>
  <w:style w:type="paragraph" w:customStyle="1" w:styleId="TableTitle">
    <w:name w:val="Table_Title"/>
    <w:basedOn w:val="Normal"/>
    <w:next w:val="Blanc"/>
    <w:rsid w:val="00935345"/>
    <w:pPr>
      <w:keepNext/>
      <w:tabs>
        <w:tab w:val="left" w:pos="794"/>
        <w:tab w:val="left" w:pos="1191"/>
        <w:tab w:val="left" w:pos="1588"/>
        <w:tab w:val="left" w:pos="1985"/>
      </w:tabs>
      <w:spacing w:before="240" w:after="113"/>
      <w:jc w:val="center"/>
    </w:pPr>
    <w:rPr>
      <w:b/>
      <w:bCs/>
      <w:noProof w:val="0"/>
      <w:sz w:val="20"/>
      <w:szCs w:val="20"/>
      <w:lang w:val="en-GB"/>
    </w:rPr>
  </w:style>
  <w:style w:type="paragraph" w:customStyle="1" w:styleId="Blanc">
    <w:name w:val="Blanc"/>
    <w:basedOn w:val="TableTitle"/>
    <w:next w:val="Normal"/>
    <w:rsid w:val="00935345"/>
    <w:pPr>
      <w:numPr>
        <w:numId w:val="7"/>
      </w:numPr>
      <w:tabs>
        <w:tab w:val="clear" w:pos="794"/>
        <w:tab w:val="clear" w:pos="1191"/>
        <w:tab w:val="clear" w:pos="1588"/>
        <w:tab w:val="clear" w:pos="1985"/>
      </w:tabs>
      <w:spacing w:before="0" w:after="57" w:line="12" w:lineRule="exact"/>
      <w:ind w:left="0" w:firstLine="0"/>
    </w:pPr>
    <w:rPr>
      <w:b w:val="0"/>
      <w:bCs w:val="0"/>
      <w:sz w:val="8"/>
      <w:szCs w:val="8"/>
      <w:lang w:val="en-US"/>
    </w:rPr>
  </w:style>
  <w:style w:type="paragraph" w:customStyle="1" w:styleId="Figure">
    <w:name w:val="Figure_#"/>
    <w:basedOn w:val="Normal"/>
    <w:next w:val="FigureTitleChar"/>
    <w:rsid w:val="00935345"/>
    <w:pPr>
      <w:keepNext/>
      <w:spacing w:before="567" w:after="113"/>
      <w:jc w:val="center"/>
    </w:pPr>
    <w:rPr>
      <w:noProof w:val="0"/>
      <w:sz w:val="20"/>
      <w:szCs w:val="20"/>
    </w:rPr>
  </w:style>
  <w:style w:type="paragraph" w:customStyle="1" w:styleId="FigureTitleChar">
    <w:name w:val="Figure_Title Char"/>
    <w:basedOn w:val="Normal"/>
    <w:next w:val="Normal"/>
    <w:rsid w:val="00935345"/>
    <w:pPr>
      <w:keepNext/>
      <w:tabs>
        <w:tab w:val="left" w:pos="794"/>
        <w:tab w:val="left" w:pos="1191"/>
        <w:tab w:val="left" w:pos="1588"/>
        <w:tab w:val="left" w:pos="1985"/>
      </w:tabs>
      <w:spacing w:before="240" w:after="720"/>
      <w:jc w:val="center"/>
    </w:pPr>
    <w:rPr>
      <w:b/>
      <w:bCs/>
      <w:noProof w:val="0"/>
      <w:sz w:val="20"/>
      <w:szCs w:val="20"/>
      <w:lang w:val="en-GB"/>
    </w:rPr>
  </w:style>
  <w:style w:type="paragraph" w:customStyle="1" w:styleId="Equation">
    <w:name w:val="Equation"/>
    <w:basedOn w:val="Normal"/>
    <w:rsid w:val="00935345"/>
    <w:pPr>
      <w:tabs>
        <w:tab w:val="left" w:pos="794"/>
        <w:tab w:val="left" w:pos="1588"/>
        <w:tab w:val="center" w:pos="4849"/>
        <w:tab w:val="right" w:pos="9696"/>
      </w:tabs>
      <w:spacing w:before="193" w:after="240"/>
      <w:jc w:val="left"/>
    </w:pPr>
    <w:rPr>
      <w:noProof w:val="0"/>
      <w:lang w:val="en-GB"/>
    </w:rPr>
  </w:style>
  <w:style w:type="paragraph" w:customStyle="1" w:styleId="Note1CharCharCharCharCharChar">
    <w:name w:val="Note 1 Char Char Char Char Char Char"/>
    <w:basedOn w:val="Normal"/>
    <w:rsid w:val="00935345"/>
    <w:pPr>
      <w:spacing w:before="60" w:line="199" w:lineRule="exact"/>
      <w:ind w:left="284"/>
    </w:pPr>
    <w:rPr>
      <w:noProof w:val="0"/>
      <w:sz w:val="18"/>
      <w:szCs w:val="18"/>
      <w:lang w:val="en-GB"/>
    </w:rPr>
  </w:style>
  <w:style w:type="paragraph" w:customStyle="1" w:styleId="tableheading">
    <w:name w:val="table heading"/>
    <w:basedOn w:val="Normal"/>
    <w:rsid w:val="00935345"/>
    <w:pPr>
      <w:keepNext/>
      <w:keepLines/>
      <w:spacing w:after="60"/>
    </w:pPr>
    <w:rPr>
      <w:b/>
      <w:bCs/>
      <w:noProof w:val="0"/>
      <w:sz w:val="20"/>
      <w:szCs w:val="20"/>
      <w:lang w:val="en-GB"/>
    </w:rPr>
  </w:style>
  <w:style w:type="paragraph" w:customStyle="1" w:styleId="tablecell">
    <w:name w:val="table cell"/>
    <w:basedOn w:val="Normal"/>
    <w:rsid w:val="00935345"/>
    <w:pPr>
      <w:keepNext/>
      <w:keepLines/>
      <w:spacing w:after="60"/>
    </w:pPr>
    <w:rPr>
      <w:noProof w:val="0"/>
      <w:sz w:val="20"/>
      <w:szCs w:val="20"/>
      <w:lang w:val="en-GB"/>
    </w:rPr>
  </w:style>
  <w:style w:type="paragraph" w:customStyle="1" w:styleId="Note1">
    <w:name w:val="Note 1"/>
    <w:basedOn w:val="Normal"/>
    <w:rsid w:val="00935345"/>
    <w:pPr>
      <w:spacing w:before="60" w:line="199" w:lineRule="exact"/>
      <w:ind w:left="284"/>
    </w:pPr>
    <w:rPr>
      <w:noProof w:val="0"/>
      <w:sz w:val="18"/>
      <w:szCs w:val="18"/>
      <w:lang w:val="en-GB"/>
    </w:rPr>
  </w:style>
  <w:style w:type="paragraph" w:customStyle="1" w:styleId="Annex3">
    <w:name w:val="Annex 3"/>
    <w:basedOn w:val="Normal"/>
    <w:next w:val="Normal"/>
    <w:rsid w:val="00935345"/>
    <w:pPr>
      <w:keepNext/>
      <w:numPr>
        <w:ilvl w:val="2"/>
        <w:numId w:val="7"/>
      </w:numPr>
      <w:tabs>
        <w:tab w:val="left" w:pos="794"/>
        <w:tab w:val="left" w:pos="1191"/>
        <w:tab w:val="left" w:pos="1588"/>
        <w:tab w:val="left" w:pos="1985"/>
      </w:tabs>
      <w:spacing w:before="181"/>
      <w:outlineLvl w:val="2"/>
    </w:pPr>
    <w:rPr>
      <w:b/>
      <w:bCs/>
      <w:noProof w:val="0"/>
      <w:sz w:val="20"/>
      <w:szCs w:val="20"/>
      <w:lang w:val="en-GB"/>
    </w:rPr>
  </w:style>
  <w:style w:type="character" w:customStyle="1" w:styleId="BodyTextChar">
    <w:name w:val="Body Text Char"/>
    <w:rsid w:val="00935345"/>
    <w:rPr>
      <w:rFonts w:eastAsia="Batang"/>
      <w:sz w:val="22"/>
      <w:szCs w:val="22"/>
      <w:lang w:val="en-US" w:eastAsia="en-US"/>
    </w:rPr>
  </w:style>
  <w:style w:type="paragraph" w:customStyle="1" w:styleId="equation0">
    <w:name w:val="equation"/>
    <w:basedOn w:val="Normal"/>
    <w:rsid w:val="00935345"/>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noProof w:val="0"/>
      <w:sz w:val="24"/>
      <w:szCs w:val="24"/>
    </w:rPr>
  </w:style>
  <w:style w:type="character" w:styleId="FollowedHyperlink">
    <w:name w:val="FollowedHyperlink"/>
    <w:rsid w:val="002B06CF"/>
    <w:rPr>
      <w:color w:val="800080"/>
      <w:u w:val="single"/>
    </w:rPr>
  </w:style>
  <w:style w:type="paragraph" w:styleId="Revision">
    <w:name w:val="Revision"/>
    <w:hidden/>
    <w:uiPriority w:val="99"/>
    <w:semiHidden/>
    <w:rsid w:val="002048C5"/>
    <w:rPr>
      <w:noProof/>
      <w:sz w:val="22"/>
      <w:szCs w:val="22"/>
      <w:lang w:eastAsia="en-US"/>
    </w:rPr>
  </w:style>
  <w:style w:type="paragraph" w:styleId="FootnoteText">
    <w:name w:val="footnote text"/>
    <w:basedOn w:val="Normal"/>
    <w:link w:val="FootnoteTextChar"/>
    <w:semiHidden/>
    <w:rsid w:val="00A47B7A"/>
    <w:rPr>
      <w:sz w:val="20"/>
      <w:szCs w:val="20"/>
    </w:rPr>
  </w:style>
  <w:style w:type="character" w:styleId="FootnoteReference">
    <w:name w:val="footnote reference"/>
    <w:semiHidden/>
    <w:rsid w:val="00A47B7A"/>
    <w:rPr>
      <w:vertAlign w:val="superscript"/>
    </w:rPr>
  </w:style>
  <w:style w:type="paragraph" w:customStyle="1" w:styleId="StyleHeading3Before6pt">
    <w:name w:val="Style Heading 3 + Before:  6 pt"/>
    <w:basedOn w:val="Heading3"/>
    <w:rsid w:val="00C6229C"/>
    <w:rPr>
      <w:rFonts w:cs="Times New Roman"/>
      <w:szCs w:val="20"/>
    </w:rPr>
  </w:style>
  <w:style w:type="paragraph" w:styleId="ListParagraph">
    <w:name w:val="List Paragraph"/>
    <w:basedOn w:val="Normal"/>
    <w:uiPriority w:val="34"/>
    <w:qFormat/>
    <w:rsid w:val="00742063"/>
    <w:pPr>
      <w:ind w:left="720"/>
    </w:pPr>
  </w:style>
  <w:style w:type="character" w:styleId="CommentReference">
    <w:name w:val="annotation reference"/>
    <w:rsid w:val="00EC3F1D"/>
    <w:rPr>
      <w:sz w:val="16"/>
      <w:szCs w:val="16"/>
    </w:rPr>
  </w:style>
  <w:style w:type="paragraph" w:styleId="CommentText">
    <w:name w:val="annotation text"/>
    <w:basedOn w:val="Normal"/>
    <w:link w:val="CommentTextChar"/>
    <w:rsid w:val="00EC3F1D"/>
    <w:rPr>
      <w:sz w:val="20"/>
      <w:szCs w:val="20"/>
    </w:rPr>
  </w:style>
  <w:style w:type="character" w:customStyle="1" w:styleId="CommentTextChar">
    <w:name w:val="Comment Text Char"/>
    <w:link w:val="CommentText"/>
    <w:rsid w:val="00EC3F1D"/>
    <w:rPr>
      <w:noProof/>
      <w:lang w:eastAsia="en-US"/>
    </w:rPr>
  </w:style>
  <w:style w:type="paragraph" w:styleId="CommentSubject">
    <w:name w:val="annotation subject"/>
    <w:basedOn w:val="CommentText"/>
    <w:next w:val="CommentText"/>
    <w:link w:val="CommentSubjectChar"/>
    <w:rsid w:val="00EC3F1D"/>
    <w:rPr>
      <w:b/>
      <w:bCs/>
    </w:rPr>
  </w:style>
  <w:style w:type="character" w:customStyle="1" w:styleId="CommentSubjectChar">
    <w:name w:val="Comment Subject Char"/>
    <w:link w:val="CommentSubject"/>
    <w:rsid w:val="00EC3F1D"/>
    <w:rPr>
      <w:b/>
      <w:bCs/>
      <w:noProof/>
      <w:lang w:eastAsia="en-US"/>
    </w:rPr>
  </w:style>
  <w:style w:type="paragraph" w:styleId="TOCHeading">
    <w:name w:val="TOC Heading"/>
    <w:basedOn w:val="Heading1"/>
    <w:next w:val="Normal"/>
    <w:uiPriority w:val="39"/>
    <w:semiHidden/>
    <w:unhideWhenUsed/>
    <w:qFormat/>
    <w:rsid w:val="00A70E39"/>
    <w:pPr>
      <w:keepLines/>
      <w:numPr>
        <w:numId w:val="0"/>
      </w:numPr>
      <w:tabs>
        <w:tab w:val="clear" w:pos="720"/>
      </w:tabs>
      <w:overflowPunct/>
      <w:autoSpaceDE/>
      <w:autoSpaceDN/>
      <w:adjustRightInd/>
      <w:spacing w:before="480" w:after="0" w:line="276" w:lineRule="auto"/>
      <w:jc w:val="left"/>
      <w:textAlignment w:val="auto"/>
      <w:outlineLvl w:val="9"/>
    </w:pPr>
    <w:rPr>
      <w:rFonts w:ascii="Cambria" w:eastAsia="MS Gothic" w:hAnsi="Cambria" w:cs="Times New Roman"/>
      <w:caps w:val="0"/>
      <w:noProof w:val="0"/>
      <w:color w:val="365F91"/>
      <w:kern w:val="0"/>
      <w:lang w:eastAsia="ja-JP"/>
    </w:rPr>
  </w:style>
  <w:style w:type="character" w:customStyle="1" w:styleId="FootnoteTextChar">
    <w:name w:val="Footnote Text Char"/>
    <w:basedOn w:val="DefaultParagraphFont"/>
    <w:link w:val="FootnoteText"/>
    <w:semiHidden/>
    <w:rsid w:val="0041594E"/>
    <w:rPr>
      <w:noProo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3693"/>
    <w:pPr>
      <w:overflowPunct w:val="0"/>
      <w:autoSpaceDE w:val="0"/>
      <w:autoSpaceDN w:val="0"/>
      <w:adjustRightInd w:val="0"/>
      <w:jc w:val="both"/>
      <w:textAlignment w:val="baseline"/>
    </w:pPr>
    <w:rPr>
      <w:noProof/>
      <w:sz w:val="22"/>
      <w:szCs w:val="22"/>
      <w:lang w:eastAsia="en-US"/>
    </w:rPr>
  </w:style>
  <w:style w:type="paragraph" w:styleId="Heading1">
    <w:name w:val="heading 1"/>
    <w:basedOn w:val="Normal"/>
    <w:next w:val="Normal"/>
    <w:link w:val="Heading1Char"/>
    <w:qFormat/>
    <w:rsid w:val="00C6229C"/>
    <w:pPr>
      <w:keepNext/>
      <w:numPr>
        <w:numId w:val="8"/>
      </w:numPr>
      <w:tabs>
        <w:tab w:val="left" w:pos="720"/>
      </w:tabs>
      <w:spacing w:before="5520" w:after="60"/>
      <w:jc w:val="right"/>
      <w:outlineLvl w:val="0"/>
    </w:pPr>
    <w:rPr>
      <w:rFonts w:cs="Arial"/>
      <w:b/>
      <w:bCs/>
      <w:caps/>
      <w:kern w:val="28"/>
      <w:sz w:val="28"/>
      <w:szCs w:val="28"/>
    </w:rPr>
  </w:style>
  <w:style w:type="paragraph" w:styleId="Heading2">
    <w:name w:val="heading 2"/>
    <w:basedOn w:val="Normal"/>
    <w:next w:val="Normal"/>
    <w:qFormat/>
    <w:rsid w:val="00C6229C"/>
    <w:pPr>
      <w:keepNext/>
      <w:numPr>
        <w:ilvl w:val="1"/>
        <w:numId w:val="8"/>
      </w:numPr>
      <w:spacing w:before="240" w:after="160"/>
      <w:outlineLvl w:val="1"/>
    </w:pPr>
    <w:rPr>
      <w:rFonts w:cs="Arial"/>
      <w:b/>
      <w:bCs/>
      <w:sz w:val="28"/>
      <w:szCs w:val="28"/>
    </w:rPr>
  </w:style>
  <w:style w:type="paragraph" w:styleId="Heading3">
    <w:name w:val="heading 3"/>
    <w:basedOn w:val="Normal"/>
    <w:next w:val="Normal"/>
    <w:qFormat/>
    <w:rsid w:val="00C6229C"/>
    <w:pPr>
      <w:keepNext/>
      <w:numPr>
        <w:ilvl w:val="2"/>
        <w:numId w:val="8"/>
      </w:numPr>
      <w:spacing w:before="120" w:after="60"/>
      <w:outlineLvl w:val="2"/>
    </w:pPr>
    <w:rPr>
      <w:rFonts w:cs="Arial"/>
      <w:b/>
      <w:bCs/>
      <w:sz w:val="24"/>
      <w:szCs w:val="24"/>
    </w:rPr>
  </w:style>
  <w:style w:type="paragraph" w:styleId="Heading4">
    <w:name w:val="heading 4"/>
    <w:basedOn w:val="Normal"/>
    <w:next w:val="Normal"/>
    <w:qFormat/>
    <w:rsid w:val="00C6229C"/>
    <w:pPr>
      <w:keepNext/>
      <w:numPr>
        <w:ilvl w:val="3"/>
        <w:numId w:val="8"/>
      </w:numPr>
      <w:spacing w:before="240" w:after="60"/>
      <w:outlineLvl w:val="3"/>
    </w:pPr>
    <w:rPr>
      <w:rFonts w:cs="Arial"/>
      <w:i/>
      <w:iCs/>
      <w:sz w:val="24"/>
      <w:szCs w:val="24"/>
    </w:rPr>
  </w:style>
  <w:style w:type="paragraph" w:styleId="Heading5">
    <w:name w:val="heading 5"/>
    <w:basedOn w:val="Normal"/>
    <w:next w:val="Normal"/>
    <w:qFormat/>
    <w:rsid w:val="00C6229C"/>
    <w:pPr>
      <w:numPr>
        <w:ilvl w:val="4"/>
        <w:numId w:val="8"/>
      </w:numPr>
      <w:spacing w:before="240" w:after="60"/>
      <w:outlineLvl w:val="4"/>
    </w:pPr>
    <w:rPr>
      <w:rFonts w:ascii="Arial" w:hAnsi="Arial" w:cs="Arial"/>
      <w:b/>
      <w:bCs/>
    </w:rPr>
  </w:style>
  <w:style w:type="paragraph" w:styleId="Heading6">
    <w:name w:val="heading 6"/>
    <w:basedOn w:val="Normal"/>
    <w:next w:val="Normal"/>
    <w:qFormat/>
    <w:rsid w:val="00C6229C"/>
    <w:pPr>
      <w:numPr>
        <w:ilvl w:val="5"/>
        <w:numId w:val="8"/>
      </w:numPr>
      <w:spacing w:before="240" w:after="60"/>
      <w:outlineLvl w:val="5"/>
    </w:pPr>
    <w:rPr>
      <w:i/>
      <w:iCs/>
    </w:rPr>
  </w:style>
  <w:style w:type="paragraph" w:styleId="Heading7">
    <w:name w:val="heading 7"/>
    <w:basedOn w:val="Normal"/>
    <w:next w:val="Normal"/>
    <w:qFormat/>
    <w:rsid w:val="00C6229C"/>
    <w:pPr>
      <w:numPr>
        <w:ilvl w:val="6"/>
        <w:numId w:val="8"/>
      </w:numPr>
      <w:spacing w:before="240" w:after="60"/>
      <w:outlineLvl w:val="6"/>
    </w:pPr>
    <w:rPr>
      <w:rFonts w:ascii="Arial" w:hAnsi="Arial" w:cs="Arial"/>
      <w:sz w:val="20"/>
      <w:szCs w:val="20"/>
    </w:rPr>
  </w:style>
  <w:style w:type="paragraph" w:styleId="Heading8">
    <w:name w:val="heading 8"/>
    <w:basedOn w:val="Normal"/>
    <w:next w:val="Normal"/>
    <w:qFormat/>
    <w:rsid w:val="00C6229C"/>
    <w:pPr>
      <w:numPr>
        <w:ilvl w:val="7"/>
        <w:numId w:val="8"/>
      </w:numPr>
      <w:spacing w:before="240" w:after="60"/>
      <w:outlineLvl w:val="7"/>
    </w:pPr>
    <w:rPr>
      <w:rFonts w:ascii="Arial" w:hAnsi="Arial" w:cs="Arial"/>
      <w:i/>
      <w:iCs/>
      <w:sz w:val="20"/>
      <w:szCs w:val="20"/>
    </w:rPr>
  </w:style>
  <w:style w:type="paragraph" w:styleId="Heading9">
    <w:name w:val="heading 9"/>
    <w:basedOn w:val="Normal"/>
    <w:next w:val="Normal"/>
    <w:qFormat/>
    <w:rsid w:val="00C6229C"/>
    <w:pPr>
      <w:numPr>
        <w:ilvl w:val="8"/>
        <w:numId w:val="8"/>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6229C"/>
    <w:rPr>
      <w:rFonts w:cs="Arial"/>
      <w:b/>
      <w:bCs/>
      <w:caps/>
      <w:noProof/>
      <w:kern w:val="28"/>
      <w:sz w:val="28"/>
      <w:szCs w:val="28"/>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20"/>
    </w:pPr>
    <w:rPr>
      <w:smallCaps/>
      <w:sz w:val="20"/>
      <w:szCs w:val="20"/>
    </w:rPr>
  </w:style>
  <w:style w:type="paragraph" w:styleId="TOC3">
    <w:name w:val="toc 3"/>
    <w:basedOn w:val="Normal"/>
    <w:next w:val="Normal"/>
    <w:autoRedefine/>
    <w:uiPriority w:val="39"/>
    <w:pPr>
      <w:ind w:left="440"/>
    </w:pPr>
    <w:rPr>
      <w:i/>
      <w:iCs/>
      <w:sz w:val="20"/>
      <w:szCs w:val="20"/>
    </w:rPr>
  </w:style>
  <w:style w:type="paragraph" w:styleId="TOC4">
    <w:name w:val="toc 4"/>
    <w:basedOn w:val="Normal"/>
    <w:next w:val="Normal"/>
    <w:autoRedefine/>
    <w:uiPriority w:val="39"/>
    <w:pPr>
      <w:ind w:left="660"/>
    </w:pPr>
    <w:rPr>
      <w:sz w:val="18"/>
      <w:szCs w:val="18"/>
    </w:rPr>
  </w:style>
  <w:style w:type="paragraph" w:styleId="TOC5">
    <w:name w:val="toc 5"/>
    <w:basedOn w:val="Normal"/>
    <w:next w:val="Normal"/>
    <w:autoRedefine/>
    <w:uiPriority w:val="39"/>
    <w:pPr>
      <w:ind w:left="880"/>
    </w:pPr>
    <w:rPr>
      <w:sz w:val="18"/>
      <w:szCs w:val="18"/>
    </w:rPr>
  </w:style>
  <w:style w:type="paragraph" w:styleId="TOC6">
    <w:name w:val="toc 6"/>
    <w:basedOn w:val="Normal"/>
    <w:next w:val="Normal"/>
    <w:autoRedefine/>
    <w:uiPriority w:val="39"/>
    <w:pPr>
      <w:ind w:left="1100"/>
    </w:pPr>
    <w:rPr>
      <w:sz w:val="18"/>
      <w:szCs w:val="18"/>
    </w:rPr>
  </w:style>
  <w:style w:type="paragraph" w:styleId="TOC7">
    <w:name w:val="toc 7"/>
    <w:basedOn w:val="Normal"/>
    <w:next w:val="Normal"/>
    <w:autoRedefine/>
    <w:uiPriority w:val="39"/>
    <w:pPr>
      <w:ind w:left="1320"/>
    </w:pPr>
    <w:rPr>
      <w:sz w:val="18"/>
      <w:szCs w:val="18"/>
    </w:rPr>
  </w:style>
  <w:style w:type="paragraph" w:styleId="TOC8">
    <w:name w:val="toc 8"/>
    <w:basedOn w:val="Normal"/>
    <w:next w:val="Normal"/>
    <w:autoRedefine/>
    <w:uiPriority w:val="39"/>
    <w:pPr>
      <w:ind w:left="1540"/>
    </w:pPr>
    <w:rPr>
      <w:sz w:val="18"/>
      <w:szCs w:val="18"/>
    </w:rPr>
  </w:style>
  <w:style w:type="paragraph" w:styleId="TOC9">
    <w:name w:val="toc 9"/>
    <w:basedOn w:val="Normal"/>
    <w:next w:val="Normal"/>
    <w:autoRedefine/>
    <w:uiPriority w:val="39"/>
    <w:pPr>
      <w:ind w:left="1760"/>
    </w:pPr>
    <w:rPr>
      <w:sz w:val="18"/>
      <w:szCs w:val="18"/>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table" w:styleId="TableGrid">
    <w:name w:val="Table Grid"/>
    <w:aliases w:val="Options"/>
    <w:basedOn w:val="TableNormal"/>
    <w:rsid w:val="00427FF2"/>
    <w:pPr>
      <w:overflowPunct w:val="0"/>
      <w:autoSpaceDE w:val="0"/>
      <w:autoSpaceDN w:val="0"/>
      <w:adjustRightInd w:val="0"/>
      <w:textAlignment w:val="baseline"/>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jc w:val="center"/>
    </w:trPr>
    <w:tcPr>
      <w:vAlign w:val="center"/>
    </w:tcPr>
    <w:tblStylePr w:type="firstRow">
      <w:rPr>
        <w:b/>
        <w:bCs/>
        <w:i/>
        <w:iCs/>
      </w:rPr>
    </w:tblStylePr>
    <w:tblStylePr w:type="firstCol">
      <w:rPr>
        <w:i/>
        <w:iCs/>
      </w:rPr>
    </w:tblStylePr>
  </w:style>
  <w:style w:type="paragraph" w:customStyle="1" w:styleId="SectionHeader">
    <w:name w:val="Section Header"/>
    <w:basedOn w:val="Header"/>
    <w:rsid w:val="00C233B8"/>
    <w:pPr>
      <w:pageBreakBefore/>
      <w:framePr w:wrap="auto" w:vAnchor="page" w:hAnchor="text" w:yAlign="center"/>
      <w:jc w:val="right"/>
    </w:pPr>
    <w:rPr>
      <w:caps/>
      <w:sz w:val="28"/>
      <w:szCs w:val="28"/>
    </w:rPr>
  </w:style>
  <w:style w:type="paragraph" w:customStyle="1" w:styleId="ChapterLabel">
    <w:name w:val="Chapter Label"/>
    <w:basedOn w:val="Normal"/>
    <w:next w:val="Normal"/>
    <w:rsid w:val="00DC5BD0"/>
    <w:pPr>
      <w:keepNext/>
      <w:pageBreakBefore/>
      <w:tabs>
        <w:tab w:val="right" w:pos="8640"/>
      </w:tabs>
      <w:overflowPunct/>
      <w:autoSpaceDE/>
      <w:autoSpaceDN/>
      <w:adjustRightInd/>
      <w:spacing w:before="600" w:after="600"/>
      <w:jc w:val="center"/>
      <w:textAlignment w:val="auto"/>
    </w:pPr>
    <w:rPr>
      <w:rFonts w:ascii="Garamond" w:hAnsi="Garamond" w:cs="Garamond"/>
      <w:b/>
      <w:bCs/>
      <w:i/>
      <w:iCs/>
      <w:spacing w:val="70"/>
      <w:sz w:val="44"/>
      <w:szCs w:val="44"/>
    </w:rPr>
  </w:style>
  <w:style w:type="paragraph" w:customStyle="1" w:styleId="InsectionHeading">
    <w:name w:val="Insection Heading"/>
    <w:basedOn w:val="Heading1"/>
    <w:rsid w:val="00305EB8"/>
    <w:pPr>
      <w:pageBreakBefore/>
      <w:numPr>
        <w:numId w:val="0"/>
      </w:numPr>
      <w:spacing w:before="240" w:after="120"/>
      <w:jc w:val="left"/>
      <w:outlineLvl w:val="9"/>
    </w:pPr>
  </w:style>
  <w:style w:type="paragraph" w:styleId="BalloonText">
    <w:name w:val="Balloon Text"/>
    <w:basedOn w:val="Normal"/>
    <w:semiHidden/>
    <w:rsid w:val="00901AD9"/>
    <w:rPr>
      <w:rFonts w:ascii="Tahoma" w:hAnsi="Tahoma" w:cs="Tahoma"/>
      <w:sz w:val="16"/>
      <w:szCs w:val="16"/>
    </w:rPr>
  </w:style>
  <w:style w:type="paragraph" w:customStyle="1" w:styleId="CommandLine">
    <w:name w:val="Command Line"/>
    <w:basedOn w:val="Normal"/>
    <w:rsid w:val="007B3FA7"/>
    <w:pPr>
      <w:pBdr>
        <w:top w:val="single" w:sz="4" w:space="1" w:color="auto"/>
        <w:left w:val="single" w:sz="4" w:space="4" w:color="auto"/>
        <w:bottom w:val="single" w:sz="4" w:space="1" w:color="auto"/>
        <w:right w:val="single" w:sz="4" w:space="4" w:color="auto"/>
      </w:pBdr>
      <w:shd w:val="clear" w:color="auto" w:fill="D9D9D9"/>
      <w:spacing w:before="120" w:after="120"/>
      <w:ind w:left="288" w:right="288"/>
    </w:pPr>
    <w:rPr>
      <w:rFonts w:ascii="Courier New" w:hAnsi="Courier New" w:cs="Courier New"/>
      <w:sz w:val="20"/>
      <w:szCs w:val="20"/>
    </w:rPr>
  </w:style>
  <w:style w:type="paragraph" w:styleId="PlainText">
    <w:name w:val="Plain Text"/>
    <w:basedOn w:val="Normal"/>
    <w:rsid w:val="00A04370"/>
    <w:pPr>
      <w:overflowPunct/>
      <w:autoSpaceDE/>
      <w:autoSpaceDN/>
      <w:adjustRightInd/>
      <w:textAlignment w:val="auto"/>
    </w:pPr>
    <w:rPr>
      <w:rFonts w:ascii="Courier New" w:hAnsi="Courier New" w:cs="Courier New"/>
      <w:sz w:val="20"/>
      <w:szCs w:val="20"/>
    </w:rPr>
  </w:style>
  <w:style w:type="table" w:styleId="TableGrid1">
    <w:name w:val="Table Grid 1"/>
    <w:basedOn w:val="TableNormal"/>
    <w:rsid w:val="001B6E2B"/>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ports">
    <w:name w:val="Reports"/>
    <w:basedOn w:val="Normal"/>
    <w:next w:val="Normal"/>
    <w:rsid w:val="005C24B7"/>
    <w:pPr>
      <w:pBdr>
        <w:top w:val="single" w:sz="4" w:space="1" w:color="auto"/>
        <w:left w:val="single" w:sz="4" w:space="4" w:color="auto"/>
        <w:bottom w:val="single" w:sz="4" w:space="1" w:color="auto"/>
        <w:right w:val="single" w:sz="4" w:space="4" w:color="auto"/>
      </w:pBdr>
      <w:shd w:val="clear" w:color="auto" w:fill="F3F3F3"/>
      <w:ind w:left="288" w:right="288"/>
    </w:pPr>
    <w:rPr>
      <w:rFonts w:ascii="Courier New" w:hAnsi="Courier New" w:cs="Courier New"/>
      <w:sz w:val="18"/>
      <w:szCs w:val="18"/>
    </w:rPr>
  </w:style>
  <w:style w:type="character" w:styleId="Strong">
    <w:name w:val="Strong"/>
    <w:qFormat/>
    <w:rsid w:val="003052AF"/>
    <w:rPr>
      <w:b/>
      <w:bCs/>
    </w:rPr>
  </w:style>
  <w:style w:type="paragraph" w:styleId="Caption">
    <w:name w:val="caption"/>
    <w:basedOn w:val="Normal"/>
    <w:next w:val="Normal"/>
    <w:qFormat/>
    <w:rsid w:val="00EF00DB"/>
    <w:rPr>
      <w:b/>
      <w:bCs/>
      <w:sz w:val="20"/>
      <w:szCs w:val="20"/>
    </w:rPr>
  </w:style>
  <w:style w:type="table" w:styleId="TableGrid2">
    <w:name w:val="Table Grid 2"/>
    <w:aliases w:val="Table Grid : Description"/>
    <w:basedOn w:val="TableNormal"/>
    <w:rsid w:val="007D09D2"/>
    <w:pPr>
      <w:overflowPunct w:val="0"/>
      <w:autoSpaceDE w:val="0"/>
      <w:autoSpaceDN w:val="0"/>
      <w:adjustRightInd w:val="0"/>
      <w:textAlignment w:val="baseline"/>
    </w:pPr>
    <w:tblPr>
      <w:tblStyleRowBandSize w:val="1"/>
      <w:tblStyleColBandSize w:val="1"/>
      <w:tblInd w:w="0" w:type="dxa"/>
      <w:tblCellMar>
        <w:top w:w="0" w:type="dxa"/>
        <w:left w:w="108" w:type="dxa"/>
        <w:bottom w:w="0" w:type="dxa"/>
        <w:right w:w="108" w:type="dxa"/>
      </w:tblCellMar>
    </w:tblPr>
    <w:tcPr>
      <w:shd w:val="clear" w:color="auto" w:fill="auto"/>
    </w:tcPr>
    <w:tblStylePr w:type="firstRow">
      <w:rPr>
        <w:rFonts w:ascii="Times New Roman" w:hAnsi="Times New Roman"/>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i/>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styleId="DocumentMap">
    <w:name w:val="Document Map"/>
    <w:basedOn w:val="Normal"/>
    <w:semiHidden/>
    <w:rsid w:val="00907B20"/>
    <w:pPr>
      <w:shd w:val="clear" w:color="auto" w:fill="000080"/>
    </w:pPr>
    <w:rPr>
      <w:rFonts w:ascii="Tahoma" w:hAnsi="Tahoma" w:cs="Tahoma"/>
      <w:sz w:val="20"/>
      <w:szCs w:val="20"/>
    </w:rPr>
  </w:style>
  <w:style w:type="paragraph" w:customStyle="1" w:styleId="enumlev1">
    <w:name w:val="enumlev1"/>
    <w:basedOn w:val="Normal"/>
    <w:rsid w:val="00935345"/>
    <w:pPr>
      <w:tabs>
        <w:tab w:val="left" w:pos="794"/>
        <w:tab w:val="left" w:pos="1191"/>
        <w:tab w:val="left" w:pos="1588"/>
        <w:tab w:val="left" w:pos="1985"/>
      </w:tabs>
      <w:spacing w:before="86"/>
      <w:ind w:left="1191" w:hanging="397"/>
    </w:pPr>
    <w:rPr>
      <w:noProof w:val="0"/>
      <w:sz w:val="20"/>
      <w:szCs w:val="20"/>
      <w:lang w:val="en-GB"/>
    </w:rPr>
  </w:style>
  <w:style w:type="paragraph" w:customStyle="1" w:styleId="TableTitle">
    <w:name w:val="Table_Title"/>
    <w:basedOn w:val="Normal"/>
    <w:next w:val="Blanc"/>
    <w:rsid w:val="00935345"/>
    <w:pPr>
      <w:keepNext/>
      <w:tabs>
        <w:tab w:val="left" w:pos="794"/>
        <w:tab w:val="left" w:pos="1191"/>
        <w:tab w:val="left" w:pos="1588"/>
        <w:tab w:val="left" w:pos="1985"/>
      </w:tabs>
      <w:spacing w:before="240" w:after="113"/>
      <w:jc w:val="center"/>
    </w:pPr>
    <w:rPr>
      <w:b/>
      <w:bCs/>
      <w:noProof w:val="0"/>
      <w:sz w:val="20"/>
      <w:szCs w:val="20"/>
      <w:lang w:val="en-GB"/>
    </w:rPr>
  </w:style>
  <w:style w:type="paragraph" w:customStyle="1" w:styleId="Blanc">
    <w:name w:val="Blanc"/>
    <w:basedOn w:val="TableTitle"/>
    <w:next w:val="Normal"/>
    <w:rsid w:val="00935345"/>
    <w:pPr>
      <w:numPr>
        <w:numId w:val="7"/>
      </w:numPr>
      <w:tabs>
        <w:tab w:val="clear" w:pos="794"/>
        <w:tab w:val="clear" w:pos="1191"/>
        <w:tab w:val="clear" w:pos="1588"/>
        <w:tab w:val="clear" w:pos="1985"/>
      </w:tabs>
      <w:spacing w:before="0" w:after="57" w:line="12" w:lineRule="exact"/>
      <w:ind w:left="0" w:firstLine="0"/>
    </w:pPr>
    <w:rPr>
      <w:b w:val="0"/>
      <w:bCs w:val="0"/>
      <w:sz w:val="8"/>
      <w:szCs w:val="8"/>
      <w:lang w:val="en-US"/>
    </w:rPr>
  </w:style>
  <w:style w:type="paragraph" w:customStyle="1" w:styleId="Figure">
    <w:name w:val="Figure_#"/>
    <w:basedOn w:val="Normal"/>
    <w:next w:val="FigureTitleChar"/>
    <w:rsid w:val="00935345"/>
    <w:pPr>
      <w:keepNext/>
      <w:spacing w:before="567" w:after="113"/>
      <w:jc w:val="center"/>
    </w:pPr>
    <w:rPr>
      <w:noProof w:val="0"/>
      <w:sz w:val="20"/>
      <w:szCs w:val="20"/>
    </w:rPr>
  </w:style>
  <w:style w:type="paragraph" w:customStyle="1" w:styleId="FigureTitleChar">
    <w:name w:val="Figure_Title Char"/>
    <w:basedOn w:val="Normal"/>
    <w:next w:val="Normal"/>
    <w:rsid w:val="00935345"/>
    <w:pPr>
      <w:keepNext/>
      <w:tabs>
        <w:tab w:val="left" w:pos="794"/>
        <w:tab w:val="left" w:pos="1191"/>
        <w:tab w:val="left" w:pos="1588"/>
        <w:tab w:val="left" w:pos="1985"/>
      </w:tabs>
      <w:spacing w:before="240" w:after="720"/>
      <w:jc w:val="center"/>
    </w:pPr>
    <w:rPr>
      <w:b/>
      <w:bCs/>
      <w:noProof w:val="0"/>
      <w:sz w:val="20"/>
      <w:szCs w:val="20"/>
      <w:lang w:val="en-GB"/>
    </w:rPr>
  </w:style>
  <w:style w:type="paragraph" w:customStyle="1" w:styleId="Equation">
    <w:name w:val="Equation"/>
    <w:basedOn w:val="Normal"/>
    <w:rsid w:val="00935345"/>
    <w:pPr>
      <w:tabs>
        <w:tab w:val="left" w:pos="794"/>
        <w:tab w:val="left" w:pos="1588"/>
        <w:tab w:val="center" w:pos="4849"/>
        <w:tab w:val="right" w:pos="9696"/>
      </w:tabs>
      <w:spacing w:before="193" w:after="240"/>
      <w:jc w:val="left"/>
    </w:pPr>
    <w:rPr>
      <w:noProof w:val="0"/>
      <w:lang w:val="en-GB"/>
    </w:rPr>
  </w:style>
  <w:style w:type="paragraph" w:customStyle="1" w:styleId="Note1CharCharCharCharCharChar">
    <w:name w:val="Note 1 Char Char Char Char Char Char"/>
    <w:basedOn w:val="Normal"/>
    <w:rsid w:val="00935345"/>
    <w:pPr>
      <w:spacing w:before="60" w:line="199" w:lineRule="exact"/>
      <w:ind w:left="284"/>
    </w:pPr>
    <w:rPr>
      <w:noProof w:val="0"/>
      <w:sz w:val="18"/>
      <w:szCs w:val="18"/>
      <w:lang w:val="en-GB"/>
    </w:rPr>
  </w:style>
  <w:style w:type="paragraph" w:customStyle="1" w:styleId="tableheading">
    <w:name w:val="table heading"/>
    <w:basedOn w:val="Normal"/>
    <w:rsid w:val="00935345"/>
    <w:pPr>
      <w:keepNext/>
      <w:keepLines/>
      <w:spacing w:after="60"/>
    </w:pPr>
    <w:rPr>
      <w:b/>
      <w:bCs/>
      <w:noProof w:val="0"/>
      <w:sz w:val="20"/>
      <w:szCs w:val="20"/>
      <w:lang w:val="en-GB"/>
    </w:rPr>
  </w:style>
  <w:style w:type="paragraph" w:customStyle="1" w:styleId="tablecell">
    <w:name w:val="table cell"/>
    <w:basedOn w:val="Normal"/>
    <w:rsid w:val="00935345"/>
    <w:pPr>
      <w:keepNext/>
      <w:keepLines/>
      <w:spacing w:after="60"/>
    </w:pPr>
    <w:rPr>
      <w:noProof w:val="0"/>
      <w:sz w:val="20"/>
      <w:szCs w:val="20"/>
      <w:lang w:val="en-GB"/>
    </w:rPr>
  </w:style>
  <w:style w:type="paragraph" w:customStyle="1" w:styleId="Note1">
    <w:name w:val="Note 1"/>
    <w:basedOn w:val="Normal"/>
    <w:rsid w:val="00935345"/>
    <w:pPr>
      <w:spacing w:before="60" w:line="199" w:lineRule="exact"/>
      <w:ind w:left="284"/>
    </w:pPr>
    <w:rPr>
      <w:noProof w:val="0"/>
      <w:sz w:val="18"/>
      <w:szCs w:val="18"/>
      <w:lang w:val="en-GB"/>
    </w:rPr>
  </w:style>
  <w:style w:type="paragraph" w:customStyle="1" w:styleId="Annex3">
    <w:name w:val="Annex 3"/>
    <w:basedOn w:val="Normal"/>
    <w:next w:val="Normal"/>
    <w:rsid w:val="00935345"/>
    <w:pPr>
      <w:keepNext/>
      <w:numPr>
        <w:ilvl w:val="2"/>
        <w:numId w:val="7"/>
      </w:numPr>
      <w:tabs>
        <w:tab w:val="left" w:pos="794"/>
        <w:tab w:val="left" w:pos="1191"/>
        <w:tab w:val="left" w:pos="1588"/>
        <w:tab w:val="left" w:pos="1985"/>
      </w:tabs>
      <w:spacing w:before="181"/>
      <w:outlineLvl w:val="2"/>
    </w:pPr>
    <w:rPr>
      <w:b/>
      <w:bCs/>
      <w:noProof w:val="0"/>
      <w:sz w:val="20"/>
      <w:szCs w:val="20"/>
      <w:lang w:val="en-GB"/>
    </w:rPr>
  </w:style>
  <w:style w:type="character" w:customStyle="1" w:styleId="BodyTextChar">
    <w:name w:val="Body Text Char"/>
    <w:rsid w:val="00935345"/>
    <w:rPr>
      <w:rFonts w:eastAsia="Batang"/>
      <w:sz w:val="22"/>
      <w:szCs w:val="22"/>
      <w:lang w:val="en-US" w:eastAsia="en-US"/>
    </w:rPr>
  </w:style>
  <w:style w:type="paragraph" w:customStyle="1" w:styleId="equation0">
    <w:name w:val="equation"/>
    <w:basedOn w:val="Normal"/>
    <w:rsid w:val="00935345"/>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noProof w:val="0"/>
      <w:sz w:val="24"/>
      <w:szCs w:val="24"/>
    </w:rPr>
  </w:style>
  <w:style w:type="character" w:styleId="FollowedHyperlink">
    <w:name w:val="FollowedHyperlink"/>
    <w:rsid w:val="002B06CF"/>
    <w:rPr>
      <w:color w:val="800080"/>
      <w:u w:val="single"/>
    </w:rPr>
  </w:style>
  <w:style w:type="paragraph" w:styleId="Revision">
    <w:name w:val="Revision"/>
    <w:hidden/>
    <w:uiPriority w:val="99"/>
    <w:semiHidden/>
    <w:rsid w:val="002048C5"/>
    <w:rPr>
      <w:noProof/>
      <w:sz w:val="22"/>
      <w:szCs w:val="22"/>
      <w:lang w:eastAsia="en-US"/>
    </w:rPr>
  </w:style>
  <w:style w:type="paragraph" w:styleId="FootnoteText">
    <w:name w:val="footnote text"/>
    <w:basedOn w:val="Normal"/>
    <w:link w:val="FootnoteTextChar"/>
    <w:semiHidden/>
    <w:rsid w:val="00A47B7A"/>
    <w:rPr>
      <w:sz w:val="20"/>
      <w:szCs w:val="20"/>
    </w:rPr>
  </w:style>
  <w:style w:type="character" w:styleId="FootnoteReference">
    <w:name w:val="footnote reference"/>
    <w:semiHidden/>
    <w:rsid w:val="00A47B7A"/>
    <w:rPr>
      <w:vertAlign w:val="superscript"/>
    </w:rPr>
  </w:style>
  <w:style w:type="paragraph" w:customStyle="1" w:styleId="StyleHeading3Before6pt">
    <w:name w:val="Style Heading 3 + Before:  6 pt"/>
    <w:basedOn w:val="Heading3"/>
    <w:rsid w:val="00C6229C"/>
    <w:rPr>
      <w:rFonts w:cs="Times New Roman"/>
      <w:szCs w:val="20"/>
    </w:rPr>
  </w:style>
  <w:style w:type="paragraph" w:styleId="ListParagraph">
    <w:name w:val="List Paragraph"/>
    <w:basedOn w:val="Normal"/>
    <w:uiPriority w:val="34"/>
    <w:qFormat/>
    <w:rsid w:val="00742063"/>
    <w:pPr>
      <w:ind w:left="720"/>
    </w:pPr>
  </w:style>
  <w:style w:type="character" w:styleId="CommentReference">
    <w:name w:val="annotation reference"/>
    <w:rsid w:val="00EC3F1D"/>
    <w:rPr>
      <w:sz w:val="16"/>
      <w:szCs w:val="16"/>
    </w:rPr>
  </w:style>
  <w:style w:type="paragraph" w:styleId="CommentText">
    <w:name w:val="annotation text"/>
    <w:basedOn w:val="Normal"/>
    <w:link w:val="CommentTextChar"/>
    <w:rsid w:val="00EC3F1D"/>
    <w:rPr>
      <w:sz w:val="20"/>
      <w:szCs w:val="20"/>
    </w:rPr>
  </w:style>
  <w:style w:type="character" w:customStyle="1" w:styleId="CommentTextChar">
    <w:name w:val="Comment Text Char"/>
    <w:link w:val="CommentText"/>
    <w:rsid w:val="00EC3F1D"/>
    <w:rPr>
      <w:noProof/>
      <w:lang w:eastAsia="en-US"/>
    </w:rPr>
  </w:style>
  <w:style w:type="paragraph" w:styleId="CommentSubject">
    <w:name w:val="annotation subject"/>
    <w:basedOn w:val="CommentText"/>
    <w:next w:val="CommentText"/>
    <w:link w:val="CommentSubjectChar"/>
    <w:rsid w:val="00EC3F1D"/>
    <w:rPr>
      <w:b/>
      <w:bCs/>
    </w:rPr>
  </w:style>
  <w:style w:type="character" w:customStyle="1" w:styleId="CommentSubjectChar">
    <w:name w:val="Comment Subject Char"/>
    <w:link w:val="CommentSubject"/>
    <w:rsid w:val="00EC3F1D"/>
    <w:rPr>
      <w:b/>
      <w:bCs/>
      <w:noProof/>
      <w:lang w:eastAsia="en-US"/>
    </w:rPr>
  </w:style>
  <w:style w:type="paragraph" w:styleId="TOCHeading">
    <w:name w:val="TOC Heading"/>
    <w:basedOn w:val="Heading1"/>
    <w:next w:val="Normal"/>
    <w:uiPriority w:val="39"/>
    <w:semiHidden/>
    <w:unhideWhenUsed/>
    <w:qFormat/>
    <w:rsid w:val="00A70E39"/>
    <w:pPr>
      <w:keepLines/>
      <w:numPr>
        <w:numId w:val="0"/>
      </w:numPr>
      <w:tabs>
        <w:tab w:val="clear" w:pos="720"/>
      </w:tabs>
      <w:overflowPunct/>
      <w:autoSpaceDE/>
      <w:autoSpaceDN/>
      <w:adjustRightInd/>
      <w:spacing w:before="480" w:after="0" w:line="276" w:lineRule="auto"/>
      <w:jc w:val="left"/>
      <w:textAlignment w:val="auto"/>
      <w:outlineLvl w:val="9"/>
    </w:pPr>
    <w:rPr>
      <w:rFonts w:ascii="Cambria" w:eastAsia="MS Gothic" w:hAnsi="Cambria" w:cs="Times New Roman"/>
      <w:caps w:val="0"/>
      <w:noProof w:val="0"/>
      <w:color w:val="365F91"/>
      <w:kern w:val="0"/>
      <w:lang w:eastAsia="ja-JP"/>
    </w:rPr>
  </w:style>
  <w:style w:type="character" w:customStyle="1" w:styleId="FootnoteTextChar">
    <w:name w:val="Footnote Text Char"/>
    <w:basedOn w:val="DefaultParagraphFont"/>
    <w:link w:val="FootnoteText"/>
    <w:semiHidden/>
    <w:rsid w:val="0041594E"/>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117680332">
      <w:bodyDiv w:val="1"/>
      <w:marLeft w:val="0"/>
      <w:marRight w:val="0"/>
      <w:marTop w:val="0"/>
      <w:marBottom w:val="0"/>
      <w:divBdr>
        <w:top w:val="none" w:sz="0" w:space="0" w:color="auto"/>
        <w:left w:val="none" w:sz="0" w:space="0" w:color="auto"/>
        <w:bottom w:val="none" w:sz="0" w:space="0" w:color="auto"/>
        <w:right w:val="none" w:sz="0" w:space="0" w:color="auto"/>
      </w:divBdr>
    </w:div>
    <w:div w:id="1124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23</Pages>
  <Words>3934</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26306</CharactersWithSpaces>
  <SharedDoc>false</SharedDoc>
  <HLinks>
    <vt:vector size="324" baseType="variant">
      <vt:variant>
        <vt:i4>1507377</vt:i4>
      </vt:variant>
      <vt:variant>
        <vt:i4>323</vt:i4>
      </vt:variant>
      <vt:variant>
        <vt:i4>0</vt:i4>
      </vt:variant>
      <vt:variant>
        <vt:i4>5</vt:i4>
      </vt:variant>
      <vt:variant>
        <vt:lpwstr/>
      </vt:variant>
      <vt:variant>
        <vt:lpwstr>_Toc337033608</vt:lpwstr>
      </vt:variant>
      <vt:variant>
        <vt:i4>1507377</vt:i4>
      </vt:variant>
      <vt:variant>
        <vt:i4>317</vt:i4>
      </vt:variant>
      <vt:variant>
        <vt:i4>0</vt:i4>
      </vt:variant>
      <vt:variant>
        <vt:i4>5</vt:i4>
      </vt:variant>
      <vt:variant>
        <vt:lpwstr/>
      </vt:variant>
      <vt:variant>
        <vt:lpwstr>_Toc337033607</vt:lpwstr>
      </vt:variant>
      <vt:variant>
        <vt:i4>1507377</vt:i4>
      </vt:variant>
      <vt:variant>
        <vt:i4>311</vt:i4>
      </vt:variant>
      <vt:variant>
        <vt:i4>0</vt:i4>
      </vt:variant>
      <vt:variant>
        <vt:i4>5</vt:i4>
      </vt:variant>
      <vt:variant>
        <vt:lpwstr/>
      </vt:variant>
      <vt:variant>
        <vt:lpwstr>_Toc337033606</vt:lpwstr>
      </vt:variant>
      <vt:variant>
        <vt:i4>1507377</vt:i4>
      </vt:variant>
      <vt:variant>
        <vt:i4>305</vt:i4>
      </vt:variant>
      <vt:variant>
        <vt:i4>0</vt:i4>
      </vt:variant>
      <vt:variant>
        <vt:i4>5</vt:i4>
      </vt:variant>
      <vt:variant>
        <vt:lpwstr/>
      </vt:variant>
      <vt:variant>
        <vt:lpwstr>_Toc337033605</vt:lpwstr>
      </vt:variant>
      <vt:variant>
        <vt:i4>1507377</vt:i4>
      </vt:variant>
      <vt:variant>
        <vt:i4>299</vt:i4>
      </vt:variant>
      <vt:variant>
        <vt:i4>0</vt:i4>
      </vt:variant>
      <vt:variant>
        <vt:i4>5</vt:i4>
      </vt:variant>
      <vt:variant>
        <vt:lpwstr/>
      </vt:variant>
      <vt:variant>
        <vt:lpwstr>_Toc337033604</vt:lpwstr>
      </vt:variant>
      <vt:variant>
        <vt:i4>1507377</vt:i4>
      </vt:variant>
      <vt:variant>
        <vt:i4>293</vt:i4>
      </vt:variant>
      <vt:variant>
        <vt:i4>0</vt:i4>
      </vt:variant>
      <vt:variant>
        <vt:i4>5</vt:i4>
      </vt:variant>
      <vt:variant>
        <vt:lpwstr/>
      </vt:variant>
      <vt:variant>
        <vt:lpwstr>_Toc337033603</vt:lpwstr>
      </vt:variant>
      <vt:variant>
        <vt:i4>1507377</vt:i4>
      </vt:variant>
      <vt:variant>
        <vt:i4>287</vt:i4>
      </vt:variant>
      <vt:variant>
        <vt:i4>0</vt:i4>
      </vt:variant>
      <vt:variant>
        <vt:i4>5</vt:i4>
      </vt:variant>
      <vt:variant>
        <vt:lpwstr/>
      </vt:variant>
      <vt:variant>
        <vt:lpwstr>_Toc337033602</vt:lpwstr>
      </vt:variant>
      <vt:variant>
        <vt:i4>1507377</vt:i4>
      </vt:variant>
      <vt:variant>
        <vt:i4>281</vt:i4>
      </vt:variant>
      <vt:variant>
        <vt:i4>0</vt:i4>
      </vt:variant>
      <vt:variant>
        <vt:i4>5</vt:i4>
      </vt:variant>
      <vt:variant>
        <vt:lpwstr/>
      </vt:variant>
      <vt:variant>
        <vt:lpwstr>_Toc337033601</vt:lpwstr>
      </vt:variant>
      <vt:variant>
        <vt:i4>1507377</vt:i4>
      </vt:variant>
      <vt:variant>
        <vt:i4>275</vt:i4>
      </vt:variant>
      <vt:variant>
        <vt:i4>0</vt:i4>
      </vt:variant>
      <vt:variant>
        <vt:i4>5</vt:i4>
      </vt:variant>
      <vt:variant>
        <vt:lpwstr/>
      </vt:variant>
      <vt:variant>
        <vt:lpwstr>_Toc337033600</vt:lpwstr>
      </vt:variant>
      <vt:variant>
        <vt:i4>1966130</vt:i4>
      </vt:variant>
      <vt:variant>
        <vt:i4>269</vt:i4>
      </vt:variant>
      <vt:variant>
        <vt:i4>0</vt:i4>
      </vt:variant>
      <vt:variant>
        <vt:i4>5</vt:i4>
      </vt:variant>
      <vt:variant>
        <vt:lpwstr/>
      </vt:variant>
      <vt:variant>
        <vt:lpwstr>_Toc337033599</vt:lpwstr>
      </vt:variant>
      <vt:variant>
        <vt:i4>1966130</vt:i4>
      </vt:variant>
      <vt:variant>
        <vt:i4>263</vt:i4>
      </vt:variant>
      <vt:variant>
        <vt:i4>0</vt:i4>
      </vt:variant>
      <vt:variant>
        <vt:i4>5</vt:i4>
      </vt:variant>
      <vt:variant>
        <vt:lpwstr/>
      </vt:variant>
      <vt:variant>
        <vt:lpwstr>_Toc337033598</vt:lpwstr>
      </vt:variant>
      <vt:variant>
        <vt:i4>1966130</vt:i4>
      </vt:variant>
      <vt:variant>
        <vt:i4>257</vt:i4>
      </vt:variant>
      <vt:variant>
        <vt:i4>0</vt:i4>
      </vt:variant>
      <vt:variant>
        <vt:i4>5</vt:i4>
      </vt:variant>
      <vt:variant>
        <vt:lpwstr/>
      </vt:variant>
      <vt:variant>
        <vt:lpwstr>_Toc337033597</vt:lpwstr>
      </vt:variant>
      <vt:variant>
        <vt:i4>1966130</vt:i4>
      </vt:variant>
      <vt:variant>
        <vt:i4>251</vt:i4>
      </vt:variant>
      <vt:variant>
        <vt:i4>0</vt:i4>
      </vt:variant>
      <vt:variant>
        <vt:i4>5</vt:i4>
      </vt:variant>
      <vt:variant>
        <vt:lpwstr/>
      </vt:variant>
      <vt:variant>
        <vt:lpwstr>_Toc337033596</vt:lpwstr>
      </vt:variant>
      <vt:variant>
        <vt:i4>1966130</vt:i4>
      </vt:variant>
      <vt:variant>
        <vt:i4>245</vt:i4>
      </vt:variant>
      <vt:variant>
        <vt:i4>0</vt:i4>
      </vt:variant>
      <vt:variant>
        <vt:i4>5</vt:i4>
      </vt:variant>
      <vt:variant>
        <vt:lpwstr/>
      </vt:variant>
      <vt:variant>
        <vt:lpwstr>_Toc337033595</vt:lpwstr>
      </vt:variant>
      <vt:variant>
        <vt:i4>1966130</vt:i4>
      </vt:variant>
      <vt:variant>
        <vt:i4>239</vt:i4>
      </vt:variant>
      <vt:variant>
        <vt:i4>0</vt:i4>
      </vt:variant>
      <vt:variant>
        <vt:i4>5</vt:i4>
      </vt:variant>
      <vt:variant>
        <vt:lpwstr/>
      </vt:variant>
      <vt:variant>
        <vt:lpwstr>_Toc337033594</vt:lpwstr>
      </vt:variant>
      <vt:variant>
        <vt:i4>1966130</vt:i4>
      </vt:variant>
      <vt:variant>
        <vt:i4>233</vt:i4>
      </vt:variant>
      <vt:variant>
        <vt:i4>0</vt:i4>
      </vt:variant>
      <vt:variant>
        <vt:i4>5</vt:i4>
      </vt:variant>
      <vt:variant>
        <vt:lpwstr/>
      </vt:variant>
      <vt:variant>
        <vt:lpwstr>_Toc337033593</vt:lpwstr>
      </vt:variant>
      <vt:variant>
        <vt:i4>1966130</vt:i4>
      </vt:variant>
      <vt:variant>
        <vt:i4>227</vt:i4>
      </vt:variant>
      <vt:variant>
        <vt:i4>0</vt:i4>
      </vt:variant>
      <vt:variant>
        <vt:i4>5</vt:i4>
      </vt:variant>
      <vt:variant>
        <vt:lpwstr/>
      </vt:variant>
      <vt:variant>
        <vt:lpwstr>_Toc337033592</vt:lpwstr>
      </vt:variant>
      <vt:variant>
        <vt:i4>1966130</vt:i4>
      </vt:variant>
      <vt:variant>
        <vt:i4>221</vt:i4>
      </vt:variant>
      <vt:variant>
        <vt:i4>0</vt:i4>
      </vt:variant>
      <vt:variant>
        <vt:i4>5</vt:i4>
      </vt:variant>
      <vt:variant>
        <vt:lpwstr/>
      </vt:variant>
      <vt:variant>
        <vt:lpwstr>_Toc337033591</vt:lpwstr>
      </vt:variant>
      <vt:variant>
        <vt:i4>1966130</vt:i4>
      </vt:variant>
      <vt:variant>
        <vt:i4>215</vt:i4>
      </vt:variant>
      <vt:variant>
        <vt:i4>0</vt:i4>
      </vt:variant>
      <vt:variant>
        <vt:i4>5</vt:i4>
      </vt:variant>
      <vt:variant>
        <vt:lpwstr/>
      </vt:variant>
      <vt:variant>
        <vt:lpwstr>_Toc337033590</vt:lpwstr>
      </vt:variant>
      <vt:variant>
        <vt:i4>2031666</vt:i4>
      </vt:variant>
      <vt:variant>
        <vt:i4>209</vt:i4>
      </vt:variant>
      <vt:variant>
        <vt:i4>0</vt:i4>
      </vt:variant>
      <vt:variant>
        <vt:i4>5</vt:i4>
      </vt:variant>
      <vt:variant>
        <vt:lpwstr/>
      </vt:variant>
      <vt:variant>
        <vt:lpwstr>_Toc337033589</vt:lpwstr>
      </vt:variant>
      <vt:variant>
        <vt:i4>2031666</vt:i4>
      </vt:variant>
      <vt:variant>
        <vt:i4>203</vt:i4>
      </vt:variant>
      <vt:variant>
        <vt:i4>0</vt:i4>
      </vt:variant>
      <vt:variant>
        <vt:i4>5</vt:i4>
      </vt:variant>
      <vt:variant>
        <vt:lpwstr/>
      </vt:variant>
      <vt:variant>
        <vt:lpwstr>_Toc337033588</vt:lpwstr>
      </vt:variant>
      <vt:variant>
        <vt:i4>2031666</vt:i4>
      </vt:variant>
      <vt:variant>
        <vt:i4>197</vt:i4>
      </vt:variant>
      <vt:variant>
        <vt:i4>0</vt:i4>
      </vt:variant>
      <vt:variant>
        <vt:i4>5</vt:i4>
      </vt:variant>
      <vt:variant>
        <vt:lpwstr/>
      </vt:variant>
      <vt:variant>
        <vt:lpwstr>_Toc337033587</vt:lpwstr>
      </vt:variant>
      <vt:variant>
        <vt:i4>2031666</vt:i4>
      </vt:variant>
      <vt:variant>
        <vt:i4>191</vt:i4>
      </vt:variant>
      <vt:variant>
        <vt:i4>0</vt:i4>
      </vt:variant>
      <vt:variant>
        <vt:i4>5</vt:i4>
      </vt:variant>
      <vt:variant>
        <vt:lpwstr/>
      </vt:variant>
      <vt:variant>
        <vt:lpwstr>_Toc337033586</vt:lpwstr>
      </vt:variant>
      <vt:variant>
        <vt:i4>2031666</vt:i4>
      </vt:variant>
      <vt:variant>
        <vt:i4>185</vt:i4>
      </vt:variant>
      <vt:variant>
        <vt:i4>0</vt:i4>
      </vt:variant>
      <vt:variant>
        <vt:i4>5</vt:i4>
      </vt:variant>
      <vt:variant>
        <vt:lpwstr/>
      </vt:variant>
      <vt:variant>
        <vt:lpwstr>_Toc337033585</vt:lpwstr>
      </vt:variant>
      <vt:variant>
        <vt:i4>2031666</vt:i4>
      </vt:variant>
      <vt:variant>
        <vt:i4>179</vt:i4>
      </vt:variant>
      <vt:variant>
        <vt:i4>0</vt:i4>
      </vt:variant>
      <vt:variant>
        <vt:i4>5</vt:i4>
      </vt:variant>
      <vt:variant>
        <vt:lpwstr/>
      </vt:variant>
      <vt:variant>
        <vt:lpwstr>_Toc337033584</vt:lpwstr>
      </vt:variant>
      <vt:variant>
        <vt:i4>2031666</vt:i4>
      </vt:variant>
      <vt:variant>
        <vt:i4>173</vt:i4>
      </vt:variant>
      <vt:variant>
        <vt:i4>0</vt:i4>
      </vt:variant>
      <vt:variant>
        <vt:i4>5</vt:i4>
      </vt:variant>
      <vt:variant>
        <vt:lpwstr/>
      </vt:variant>
      <vt:variant>
        <vt:lpwstr>_Toc337033583</vt:lpwstr>
      </vt:variant>
      <vt:variant>
        <vt:i4>2031666</vt:i4>
      </vt:variant>
      <vt:variant>
        <vt:i4>167</vt:i4>
      </vt:variant>
      <vt:variant>
        <vt:i4>0</vt:i4>
      </vt:variant>
      <vt:variant>
        <vt:i4>5</vt:i4>
      </vt:variant>
      <vt:variant>
        <vt:lpwstr/>
      </vt:variant>
      <vt:variant>
        <vt:lpwstr>_Toc337033582</vt:lpwstr>
      </vt:variant>
      <vt:variant>
        <vt:i4>2031666</vt:i4>
      </vt:variant>
      <vt:variant>
        <vt:i4>161</vt:i4>
      </vt:variant>
      <vt:variant>
        <vt:i4>0</vt:i4>
      </vt:variant>
      <vt:variant>
        <vt:i4>5</vt:i4>
      </vt:variant>
      <vt:variant>
        <vt:lpwstr/>
      </vt:variant>
      <vt:variant>
        <vt:lpwstr>_Toc337033581</vt:lpwstr>
      </vt:variant>
      <vt:variant>
        <vt:i4>2031666</vt:i4>
      </vt:variant>
      <vt:variant>
        <vt:i4>155</vt:i4>
      </vt:variant>
      <vt:variant>
        <vt:i4>0</vt:i4>
      </vt:variant>
      <vt:variant>
        <vt:i4>5</vt:i4>
      </vt:variant>
      <vt:variant>
        <vt:lpwstr/>
      </vt:variant>
      <vt:variant>
        <vt:lpwstr>_Toc337033580</vt:lpwstr>
      </vt:variant>
      <vt:variant>
        <vt:i4>1048626</vt:i4>
      </vt:variant>
      <vt:variant>
        <vt:i4>149</vt:i4>
      </vt:variant>
      <vt:variant>
        <vt:i4>0</vt:i4>
      </vt:variant>
      <vt:variant>
        <vt:i4>5</vt:i4>
      </vt:variant>
      <vt:variant>
        <vt:lpwstr/>
      </vt:variant>
      <vt:variant>
        <vt:lpwstr>_Toc337033579</vt:lpwstr>
      </vt:variant>
      <vt:variant>
        <vt:i4>1048626</vt:i4>
      </vt:variant>
      <vt:variant>
        <vt:i4>143</vt:i4>
      </vt:variant>
      <vt:variant>
        <vt:i4>0</vt:i4>
      </vt:variant>
      <vt:variant>
        <vt:i4>5</vt:i4>
      </vt:variant>
      <vt:variant>
        <vt:lpwstr/>
      </vt:variant>
      <vt:variant>
        <vt:lpwstr>_Toc337033578</vt:lpwstr>
      </vt:variant>
      <vt:variant>
        <vt:i4>1048626</vt:i4>
      </vt:variant>
      <vt:variant>
        <vt:i4>137</vt:i4>
      </vt:variant>
      <vt:variant>
        <vt:i4>0</vt:i4>
      </vt:variant>
      <vt:variant>
        <vt:i4>5</vt:i4>
      </vt:variant>
      <vt:variant>
        <vt:lpwstr/>
      </vt:variant>
      <vt:variant>
        <vt:lpwstr>_Toc337033577</vt:lpwstr>
      </vt:variant>
      <vt:variant>
        <vt:i4>1048626</vt:i4>
      </vt:variant>
      <vt:variant>
        <vt:i4>131</vt:i4>
      </vt:variant>
      <vt:variant>
        <vt:i4>0</vt:i4>
      </vt:variant>
      <vt:variant>
        <vt:i4>5</vt:i4>
      </vt:variant>
      <vt:variant>
        <vt:lpwstr/>
      </vt:variant>
      <vt:variant>
        <vt:lpwstr>_Toc337033576</vt:lpwstr>
      </vt:variant>
      <vt:variant>
        <vt:i4>1048626</vt:i4>
      </vt:variant>
      <vt:variant>
        <vt:i4>125</vt:i4>
      </vt:variant>
      <vt:variant>
        <vt:i4>0</vt:i4>
      </vt:variant>
      <vt:variant>
        <vt:i4>5</vt:i4>
      </vt:variant>
      <vt:variant>
        <vt:lpwstr/>
      </vt:variant>
      <vt:variant>
        <vt:lpwstr>_Toc337033575</vt:lpwstr>
      </vt:variant>
      <vt:variant>
        <vt:i4>1048626</vt:i4>
      </vt:variant>
      <vt:variant>
        <vt:i4>119</vt:i4>
      </vt:variant>
      <vt:variant>
        <vt:i4>0</vt:i4>
      </vt:variant>
      <vt:variant>
        <vt:i4>5</vt:i4>
      </vt:variant>
      <vt:variant>
        <vt:lpwstr/>
      </vt:variant>
      <vt:variant>
        <vt:lpwstr>_Toc337033574</vt:lpwstr>
      </vt:variant>
      <vt:variant>
        <vt:i4>1048626</vt:i4>
      </vt:variant>
      <vt:variant>
        <vt:i4>113</vt:i4>
      </vt:variant>
      <vt:variant>
        <vt:i4>0</vt:i4>
      </vt:variant>
      <vt:variant>
        <vt:i4>5</vt:i4>
      </vt:variant>
      <vt:variant>
        <vt:lpwstr/>
      </vt:variant>
      <vt:variant>
        <vt:lpwstr>_Toc337033573</vt:lpwstr>
      </vt:variant>
      <vt:variant>
        <vt:i4>1048626</vt:i4>
      </vt:variant>
      <vt:variant>
        <vt:i4>107</vt:i4>
      </vt:variant>
      <vt:variant>
        <vt:i4>0</vt:i4>
      </vt:variant>
      <vt:variant>
        <vt:i4>5</vt:i4>
      </vt:variant>
      <vt:variant>
        <vt:lpwstr/>
      </vt:variant>
      <vt:variant>
        <vt:lpwstr>_Toc337033572</vt:lpwstr>
      </vt:variant>
      <vt:variant>
        <vt:i4>1048626</vt:i4>
      </vt:variant>
      <vt:variant>
        <vt:i4>101</vt:i4>
      </vt:variant>
      <vt:variant>
        <vt:i4>0</vt:i4>
      </vt:variant>
      <vt:variant>
        <vt:i4>5</vt:i4>
      </vt:variant>
      <vt:variant>
        <vt:lpwstr/>
      </vt:variant>
      <vt:variant>
        <vt:lpwstr>_Toc337033571</vt:lpwstr>
      </vt:variant>
      <vt:variant>
        <vt:i4>1048626</vt:i4>
      </vt:variant>
      <vt:variant>
        <vt:i4>95</vt:i4>
      </vt:variant>
      <vt:variant>
        <vt:i4>0</vt:i4>
      </vt:variant>
      <vt:variant>
        <vt:i4>5</vt:i4>
      </vt:variant>
      <vt:variant>
        <vt:lpwstr/>
      </vt:variant>
      <vt:variant>
        <vt:lpwstr>_Toc337033570</vt:lpwstr>
      </vt:variant>
      <vt:variant>
        <vt:i4>1114162</vt:i4>
      </vt:variant>
      <vt:variant>
        <vt:i4>89</vt:i4>
      </vt:variant>
      <vt:variant>
        <vt:i4>0</vt:i4>
      </vt:variant>
      <vt:variant>
        <vt:i4>5</vt:i4>
      </vt:variant>
      <vt:variant>
        <vt:lpwstr/>
      </vt:variant>
      <vt:variant>
        <vt:lpwstr>_Toc337033569</vt:lpwstr>
      </vt:variant>
      <vt:variant>
        <vt:i4>1114162</vt:i4>
      </vt:variant>
      <vt:variant>
        <vt:i4>83</vt:i4>
      </vt:variant>
      <vt:variant>
        <vt:i4>0</vt:i4>
      </vt:variant>
      <vt:variant>
        <vt:i4>5</vt:i4>
      </vt:variant>
      <vt:variant>
        <vt:lpwstr/>
      </vt:variant>
      <vt:variant>
        <vt:lpwstr>_Toc337033568</vt:lpwstr>
      </vt:variant>
      <vt:variant>
        <vt:i4>1114162</vt:i4>
      </vt:variant>
      <vt:variant>
        <vt:i4>77</vt:i4>
      </vt:variant>
      <vt:variant>
        <vt:i4>0</vt:i4>
      </vt:variant>
      <vt:variant>
        <vt:i4>5</vt:i4>
      </vt:variant>
      <vt:variant>
        <vt:lpwstr/>
      </vt:variant>
      <vt:variant>
        <vt:lpwstr>_Toc337033567</vt:lpwstr>
      </vt:variant>
      <vt:variant>
        <vt:i4>1114162</vt:i4>
      </vt:variant>
      <vt:variant>
        <vt:i4>71</vt:i4>
      </vt:variant>
      <vt:variant>
        <vt:i4>0</vt:i4>
      </vt:variant>
      <vt:variant>
        <vt:i4>5</vt:i4>
      </vt:variant>
      <vt:variant>
        <vt:lpwstr/>
      </vt:variant>
      <vt:variant>
        <vt:lpwstr>_Toc337033566</vt:lpwstr>
      </vt:variant>
      <vt:variant>
        <vt:i4>1114162</vt:i4>
      </vt:variant>
      <vt:variant>
        <vt:i4>65</vt:i4>
      </vt:variant>
      <vt:variant>
        <vt:i4>0</vt:i4>
      </vt:variant>
      <vt:variant>
        <vt:i4>5</vt:i4>
      </vt:variant>
      <vt:variant>
        <vt:lpwstr/>
      </vt:variant>
      <vt:variant>
        <vt:lpwstr>_Toc337033565</vt:lpwstr>
      </vt:variant>
      <vt:variant>
        <vt:i4>1114162</vt:i4>
      </vt:variant>
      <vt:variant>
        <vt:i4>59</vt:i4>
      </vt:variant>
      <vt:variant>
        <vt:i4>0</vt:i4>
      </vt:variant>
      <vt:variant>
        <vt:i4>5</vt:i4>
      </vt:variant>
      <vt:variant>
        <vt:lpwstr/>
      </vt:variant>
      <vt:variant>
        <vt:lpwstr>_Toc337033564</vt:lpwstr>
      </vt:variant>
      <vt:variant>
        <vt:i4>1114162</vt:i4>
      </vt:variant>
      <vt:variant>
        <vt:i4>53</vt:i4>
      </vt:variant>
      <vt:variant>
        <vt:i4>0</vt:i4>
      </vt:variant>
      <vt:variant>
        <vt:i4>5</vt:i4>
      </vt:variant>
      <vt:variant>
        <vt:lpwstr/>
      </vt:variant>
      <vt:variant>
        <vt:lpwstr>_Toc337033563</vt:lpwstr>
      </vt:variant>
      <vt:variant>
        <vt:i4>1114162</vt:i4>
      </vt:variant>
      <vt:variant>
        <vt:i4>47</vt:i4>
      </vt:variant>
      <vt:variant>
        <vt:i4>0</vt:i4>
      </vt:variant>
      <vt:variant>
        <vt:i4>5</vt:i4>
      </vt:variant>
      <vt:variant>
        <vt:lpwstr/>
      </vt:variant>
      <vt:variant>
        <vt:lpwstr>_Toc337033562</vt:lpwstr>
      </vt:variant>
      <vt:variant>
        <vt:i4>1114162</vt:i4>
      </vt:variant>
      <vt:variant>
        <vt:i4>41</vt:i4>
      </vt:variant>
      <vt:variant>
        <vt:i4>0</vt:i4>
      </vt:variant>
      <vt:variant>
        <vt:i4>5</vt:i4>
      </vt:variant>
      <vt:variant>
        <vt:lpwstr/>
      </vt:variant>
      <vt:variant>
        <vt:lpwstr>_Toc337033561</vt:lpwstr>
      </vt:variant>
      <vt:variant>
        <vt:i4>1114162</vt:i4>
      </vt:variant>
      <vt:variant>
        <vt:i4>35</vt:i4>
      </vt:variant>
      <vt:variant>
        <vt:i4>0</vt:i4>
      </vt:variant>
      <vt:variant>
        <vt:i4>5</vt:i4>
      </vt:variant>
      <vt:variant>
        <vt:lpwstr/>
      </vt:variant>
      <vt:variant>
        <vt:lpwstr>_Toc337033560</vt:lpwstr>
      </vt:variant>
      <vt:variant>
        <vt:i4>1179698</vt:i4>
      </vt:variant>
      <vt:variant>
        <vt:i4>29</vt:i4>
      </vt:variant>
      <vt:variant>
        <vt:i4>0</vt:i4>
      </vt:variant>
      <vt:variant>
        <vt:i4>5</vt:i4>
      </vt:variant>
      <vt:variant>
        <vt:lpwstr/>
      </vt:variant>
      <vt:variant>
        <vt:lpwstr>_Toc337033559</vt:lpwstr>
      </vt:variant>
      <vt:variant>
        <vt:i4>1179698</vt:i4>
      </vt:variant>
      <vt:variant>
        <vt:i4>23</vt:i4>
      </vt:variant>
      <vt:variant>
        <vt:i4>0</vt:i4>
      </vt:variant>
      <vt:variant>
        <vt:i4>5</vt:i4>
      </vt:variant>
      <vt:variant>
        <vt:lpwstr/>
      </vt:variant>
      <vt:variant>
        <vt:lpwstr>_Toc337033558</vt:lpwstr>
      </vt:variant>
      <vt:variant>
        <vt:i4>1179698</vt:i4>
      </vt:variant>
      <vt:variant>
        <vt:i4>17</vt:i4>
      </vt:variant>
      <vt:variant>
        <vt:i4>0</vt:i4>
      </vt:variant>
      <vt:variant>
        <vt:i4>5</vt:i4>
      </vt:variant>
      <vt:variant>
        <vt:lpwstr/>
      </vt:variant>
      <vt:variant>
        <vt:lpwstr>_Toc337033557</vt:lpwstr>
      </vt:variant>
      <vt:variant>
        <vt:i4>1179698</vt:i4>
      </vt:variant>
      <vt:variant>
        <vt:i4>11</vt:i4>
      </vt:variant>
      <vt:variant>
        <vt:i4>0</vt:i4>
      </vt:variant>
      <vt:variant>
        <vt:i4>5</vt:i4>
      </vt:variant>
      <vt:variant>
        <vt:lpwstr/>
      </vt:variant>
      <vt:variant>
        <vt:lpwstr>_Toc337033556</vt:lpwstr>
      </vt:variant>
      <vt:variant>
        <vt:i4>1179698</vt:i4>
      </vt:variant>
      <vt:variant>
        <vt:i4>5</vt:i4>
      </vt:variant>
      <vt:variant>
        <vt:i4>0</vt:i4>
      </vt:variant>
      <vt:variant>
        <vt:i4>5</vt:i4>
      </vt:variant>
      <vt:variant>
        <vt:lpwstr/>
      </vt:variant>
      <vt:variant>
        <vt:lpwstr>_Toc337033555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Yin, Peng</cp:lastModifiedBy>
  <cp:revision>138</cp:revision>
  <dcterms:created xsi:type="dcterms:W3CDTF">2013-09-18T20:59:00Z</dcterms:created>
  <dcterms:modified xsi:type="dcterms:W3CDTF">2013-10-17T18:11:00Z</dcterms:modified>
</cp:coreProperties>
</file>